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rPr>
        <w:id w:val="-388415555"/>
        <w:docPartObj>
          <w:docPartGallery w:val="Cover Pages"/>
          <w:docPartUnique/>
        </w:docPartObj>
      </w:sdtPr>
      <w:sdtEndPr/>
      <w:sdtContent>
        <w:p w14:paraId="6FC3BBE5" w14:textId="77777777" w:rsidR="00AA3C93" w:rsidRPr="007C1A27" w:rsidRDefault="007C1A27" w:rsidP="007C1A27">
          <w:pPr>
            <w:pStyle w:val="Logo"/>
            <w:jc w:val="center"/>
            <w:rPr>
              <w:color w:val="auto"/>
            </w:rPr>
          </w:pPr>
          <w:r w:rsidRPr="007C1A27">
            <w:rPr>
              <w:noProof/>
              <w:color w:val="auto"/>
              <w:lang w:val="en-GB" w:eastAsia="en-GB"/>
            </w:rPr>
            <mc:AlternateContent>
              <mc:Choice Requires="wps">
                <w:drawing>
                  <wp:anchor distT="0" distB="0" distL="114300" distR="114300" simplePos="0" relativeHeight="251659264" behindDoc="0" locked="0" layoutInCell="1" allowOverlap="1" wp14:anchorId="2E6F86F7" wp14:editId="07998F18">
                    <wp:simplePos x="0" y="0"/>
                    <wp:positionH relativeFrom="margin">
                      <wp:align>center</wp:align>
                    </wp:positionH>
                    <wp:positionV relativeFrom="margin">
                      <wp:align>center</wp:align>
                    </wp:positionV>
                    <wp:extent cx="5486400" cy="1463040"/>
                    <wp:effectExtent l="0" t="0" r="15240"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1B5E7" w14:textId="77777777" w:rsidR="00AA3C93" w:rsidRDefault="006C68C9"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6C68C9"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E6F86F7" id="_x0000_t202" coordsize="21600,21600" o:spt="202" path="m,l,21600r21600,l21600,xe">
                    <v:stroke joinstyle="miter"/>
                    <v:path gradientshapeok="t" o:connecttype="rect"/>
                  </v:shapetype>
                  <v:shape id="Text Box 2" o:spid="_x0000_s1026" type="#_x0000_t202" alt="Text box displaying document title and subtitle" style="position:absolute;left:0;text-align:left;margin-left:0;margin-top:0;width:6in;height:115.2pt;z-index:251659264;visibility:visible;mso-wrap-style:square;mso-width-percent:850;mso-height-percent:0;mso-wrap-distance-left:9pt;mso-wrap-distance-top:0;mso-wrap-distance-right:9pt;mso-wrap-distance-bottom:0;mso-position-horizontal:center;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3A1B5E7" w14:textId="77777777" w:rsidR="00AA3C93" w:rsidRDefault="006C68C9" w:rsidP="007C1A27">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0584F">
                                <w:t>Zombie Tag</w:t>
                              </w:r>
                            </w:sdtContent>
                          </w:sdt>
                        </w:p>
                        <w:p w14:paraId="4DCC5D9F" w14:textId="77777777" w:rsidR="00AA3C93" w:rsidRPr="00A0584F" w:rsidRDefault="006C68C9" w:rsidP="007C1A27">
                          <w:pPr>
                            <w:pStyle w:val="Subtitle"/>
                            <w:jc w:val="center"/>
                            <w:rPr>
                              <w:sz w:val="40"/>
                            </w:rPr>
                          </w:pPr>
                          <w:sdt>
                            <w:sdtPr>
                              <w:rPr>
                                <w:sz w:val="40"/>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3156CB">
                                <w:rPr>
                                  <w:sz w:val="40"/>
                                </w:rPr>
                                <w:t>EMF 2018 Initial Scoping Document.</w:t>
                              </w:r>
                            </w:sdtContent>
                          </w:sdt>
                        </w:p>
                      </w:txbxContent>
                    </v:textbox>
                    <w10:wrap type="topAndBottom" anchorx="margin" anchory="margin"/>
                  </v:shape>
                </w:pict>
              </mc:Fallback>
            </mc:AlternateContent>
          </w:r>
          <w:sdt>
            <w:sdtPr>
              <w:rPr>
                <w:color w:val="auto"/>
              </w:rPr>
              <w:alias w:val="Click icon at right to replace logo"/>
              <w:tag w:val="Click icon at right to replace logo"/>
              <w:id w:val="-2090688503"/>
              <w:picture/>
            </w:sdtPr>
            <w:sdtEndPr/>
            <w:sdtContent>
              <w:r w:rsidR="00A0584F" w:rsidRPr="007C1A27">
                <w:rPr>
                  <w:noProof/>
                  <w:color w:val="auto"/>
                  <w:lang w:val="en-GB" w:eastAsia="en-GB"/>
                </w:rPr>
                <w:drawing>
                  <wp:inline distT="0" distB="0" distL="0" distR="0" wp14:anchorId="29134BA2" wp14:editId="64495D5E">
                    <wp:extent cx="3009900" cy="31436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1309" cy="3155592"/>
                            </a:xfrm>
                            <a:prstGeom prst="rect">
                              <a:avLst/>
                            </a:prstGeom>
                          </pic:spPr>
                        </pic:pic>
                      </a:graphicData>
                    </a:graphic>
                  </wp:inline>
                </w:drawing>
              </w:r>
            </w:sdtContent>
          </w:sdt>
        </w:p>
        <w:p w14:paraId="430C40FE" w14:textId="77777777" w:rsidR="00AA3C93" w:rsidRPr="007C1A27" w:rsidRDefault="00AA3C93">
          <w:pPr>
            <w:rPr>
              <w:color w:val="auto"/>
            </w:rPr>
          </w:pPr>
        </w:p>
        <w:p w14:paraId="48263367" w14:textId="77777777" w:rsidR="00AA3C93" w:rsidRPr="007C1A27" w:rsidRDefault="00FC0D89">
          <w:pPr>
            <w:rPr>
              <w:color w:val="auto"/>
            </w:rPr>
          </w:pPr>
          <w:r w:rsidRPr="007C1A27">
            <w:rPr>
              <w:color w:val="auto"/>
            </w:rPr>
            <w:br w:type="page"/>
          </w:r>
          <w:r w:rsidR="00985579">
            <w:rPr>
              <w:rStyle w:val="CommentReference"/>
            </w:rPr>
            <w:commentReference w:id="0"/>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14:paraId="7C8EDC2B" w14:textId="77777777" w:rsidR="00AA3C93" w:rsidRPr="007C1A27" w:rsidRDefault="00FC0D89">
          <w:pPr>
            <w:pStyle w:val="TOCHeading"/>
            <w:rPr>
              <w:color w:val="auto"/>
            </w:rPr>
          </w:pPr>
          <w:r w:rsidRPr="007C1A27">
            <w:rPr>
              <w:color w:val="auto"/>
            </w:rPr>
            <w:t>Table of Contents</w:t>
          </w:r>
        </w:p>
        <w:p w14:paraId="0FA15117" w14:textId="77777777" w:rsidR="00762079" w:rsidRPr="007C1A27" w:rsidRDefault="00FC0D89">
          <w:pPr>
            <w:pStyle w:val="TOC1"/>
            <w:tabs>
              <w:tab w:val="right" w:leader="dot" w:pos="9350"/>
            </w:tabs>
            <w:rPr>
              <w:b w:val="0"/>
              <w:bCs w:val="0"/>
              <w:noProof/>
              <w:color w:val="auto"/>
              <w:sz w:val="22"/>
              <w:szCs w:val="22"/>
              <w:lang w:val="en-GB" w:eastAsia="en-GB"/>
            </w:rPr>
          </w:pPr>
          <w:r w:rsidRPr="007C1A27">
            <w:rPr>
              <w:b w:val="0"/>
              <w:bCs w:val="0"/>
              <w:color w:val="auto"/>
            </w:rPr>
            <w:fldChar w:fldCharType="begin"/>
          </w:r>
          <w:r w:rsidRPr="007C1A27">
            <w:rPr>
              <w:b w:val="0"/>
              <w:bCs w:val="0"/>
              <w:color w:val="auto"/>
            </w:rPr>
            <w:instrText xml:space="preserve"> TOC \o "1-2" \n "2-2" \h \z \u </w:instrText>
          </w:r>
          <w:r w:rsidRPr="007C1A27">
            <w:rPr>
              <w:b w:val="0"/>
              <w:bCs w:val="0"/>
              <w:color w:val="auto"/>
            </w:rPr>
            <w:fldChar w:fldCharType="separate"/>
          </w:r>
          <w:hyperlink w:anchor="_Toc479409522" w:history="1">
            <w:r w:rsidR="00762079" w:rsidRPr="007C1A27">
              <w:rPr>
                <w:rStyle w:val="Hyperlink"/>
                <w:noProof/>
                <w:color w:val="auto"/>
              </w:rPr>
              <w:t>Executive Summary</w:t>
            </w:r>
            <w:r w:rsidR="00762079" w:rsidRPr="007C1A27">
              <w:rPr>
                <w:noProof/>
                <w:webHidden/>
                <w:color w:val="auto"/>
              </w:rPr>
              <w:tab/>
            </w:r>
            <w:r w:rsidR="00762079" w:rsidRPr="007C1A27">
              <w:rPr>
                <w:noProof/>
                <w:webHidden/>
                <w:color w:val="auto"/>
              </w:rPr>
              <w:fldChar w:fldCharType="begin"/>
            </w:r>
            <w:r w:rsidR="00762079" w:rsidRPr="007C1A27">
              <w:rPr>
                <w:noProof/>
                <w:webHidden/>
                <w:color w:val="auto"/>
              </w:rPr>
              <w:instrText xml:space="preserve"> PAGEREF _Toc479409522 \h </w:instrText>
            </w:r>
            <w:r w:rsidR="00762079" w:rsidRPr="007C1A27">
              <w:rPr>
                <w:noProof/>
                <w:webHidden/>
                <w:color w:val="auto"/>
              </w:rPr>
            </w:r>
            <w:r w:rsidR="00762079" w:rsidRPr="007C1A27">
              <w:rPr>
                <w:noProof/>
                <w:webHidden/>
                <w:color w:val="auto"/>
              </w:rPr>
              <w:fldChar w:fldCharType="separate"/>
            </w:r>
            <w:r w:rsidR="00762079" w:rsidRPr="007C1A27">
              <w:rPr>
                <w:noProof/>
                <w:webHidden/>
                <w:color w:val="auto"/>
              </w:rPr>
              <w:t>2</w:t>
            </w:r>
            <w:r w:rsidR="00762079" w:rsidRPr="007C1A27">
              <w:rPr>
                <w:noProof/>
                <w:webHidden/>
                <w:color w:val="auto"/>
              </w:rPr>
              <w:fldChar w:fldCharType="end"/>
            </w:r>
          </w:hyperlink>
        </w:p>
        <w:p w14:paraId="3AB08F63" w14:textId="77777777" w:rsidR="00AA3C93" w:rsidRPr="007C1A27" w:rsidRDefault="00FC0D89">
          <w:pPr>
            <w:rPr>
              <w:color w:val="auto"/>
            </w:rPr>
          </w:pPr>
          <w:r w:rsidRPr="007C1A27">
            <w:rPr>
              <w:b/>
              <w:bCs/>
              <w:color w:val="auto"/>
              <w:sz w:val="26"/>
              <w:szCs w:val="26"/>
            </w:rPr>
            <w:fldChar w:fldCharType="end"/>
          </w:r>
        </w:p>
      </w:sdtContent>
    </w:sdt>
    <w:p w14:paraId="22798D00" w14:textId="77777777" w:rsidR="00AA3C93" w:rsidRPr="007C1A27" w:rsidRDefault="00AA3C93">
      <w:pPr>
        <w:rPr>
          <w:color w:val="auto"/>
        </w:rPr>
        <w:sectPr w:rsidR="00AA3C93" w:rsidRPr="007C1A27">
          <w:pgSz w:w="12240" w:h="15840" w:code="1"/>
          <w:pgMar w:top="1080" w:right="1440" w:bottom="1080" w:left="1440" w:header="720" w:footer="576" w:gutter="0"/>
          <w:pgNumType w:start="0"/>
          <w:cols w:space="720"/>
          <w:titlePg/>
          <w:docGrid w:linePitch="360"/>
        </w:sectPr>
      </w:pPr>
    </w:p>
    <w:p w14:paraId="2C231025" w14:textId="77777777" w:rsidR="00AA3C93" w:rsidRPr="007C1A27" w:rsidRDefault="00762079">
      <w:pPr>
        <w:pStyle w:val="Heading1"/>
        <w:rPr>
          <w:color w:val="auto"/>
        </w:rPr>
      </w:pPr>
      <w:r w:rsidRPr="007C1A27">
        <w:rPr>
          <w:color w:val="auto"/>
        </w:rPr>
        <w:lastRenderedPageBreak/>
        <w:t>Core Concept</w:t>
      </w:r>
    </w:p>
    <w:p w14:paraId="582F186F" w14:textId="77777777" w:rsidR="00AA3C93" w:rsidRPr="007C1A27" w:rsidRDefault="00762079">
      <w:pPr>
        <w:pStyle w:val="Heading1"/>
        <w:pPrChange w:id="1" w:author="Graham Kitteridge" w:date="2017-04-10T19:10:00Z">
          <w:pPr>
            <w:pStyle w:val="Heading2"/>
          </w:pPr>
        </w:pPrChange>
      </w:pPr>
      <w:r w:rsidRPr="007C1A27">
        <w:t xml:space="preserve">Zombie Tag </w:t>
      </w:r>
    </w:p>
    <w:p w14:paraId="21C92E9F" w14:textId="77777777" w:rsidR="00762079" w:rsidRPr="007C1A27" w:rsidRDefault="00762079" w:rsidP="00A0584F">
      <w:pPr>
        <w:rPr>
          <w:color w:val="auto"/>
          <w:sz w:val="24"/>
        </w:rPr>
      </w:pPr>
    </w:p>
    <w:p w14:paraId="3E0E4A80" w14:textId="77777777" w:rsidR="00762079" w:rsidRPr="007C1A27" w:rsidRDefault="00762079" w:rsidP="00A0584F">
      <w:pPr>
        <w:rPr>
          <w:color w:val="auto"/>
        </w:rPr>
      </w:pPr>
      <w:r w:rsidRPr="007C1A27">
        <w:rPr>
          <w:noProof/>
          <w:color w:val="auto"/>
          <w:lang w:val="en-GB" w:eastAsia="en-GB"/>
        </w:rPr>
        <mc:AlternateContent>
          <mc:Choice Requires="wps">
            <w:drawing>
              <wp:anchor distT="0" distB="0" distL="114300" distR="114300" simplePos="0" relativeHeight="251661312" behindDoc="0" locked="0" layoutInCell="1" allowOverlap="1" wp14:anchorId="6D8FBEFB" wp14:editId="3E9E893D">
                <wp:simplePos x="0" y="0"/>
                <wp:positionH relativeFrom="column">
                  <wp:posOffset>1238250</wp:posOffset>
                </wp:positionH>
                <wp:positionV relativeFrom="paragraph">
                  <wp:posOffset>427355</wp:posOffset>
                </wp:positionV>
                <wp:extent cx="790575" cy="571500"/>
                <wp:effectExtent l="0" t="19050" r="47625" b="38100"/>
                <wp:wrapNone/>
                <wp:docPr id="65" name="Arrow: Right 65"/>
                <wp:cNvGraphicFramePr/>
                <a:graphic xmlns:a="http://schemas.openxmlformats.org/drawingml/2006/main">
                  <a:graphicData uri="http://schemas.microsoft.com/office/word/2010/wordprocessingShape">
                    <wps:wsp>
                      <wps:cNvSpPr/>
                      <wps:spPr>
                        <a:xfrm>
                          <a:off x="0" y="0"/>
                          <a:ext cx="7905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DCB5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5" o:spid="_x0000_s1026" type="#_x0000_t13" style="position:absolute;margin-left:97.5pt;margin-top:33.65pt;width:62.2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" adj="13793" fillcolor="#f24f4f [3204]" strokecolor="#940b0b [1604]" strokeweight="1pt"/>
            </w:pict>
          </mc:Fallback>
        </mc:AlternateContent>
      </w:r>
      <w:r w:rsidRPr="007C1A27">
        <w:rPr>
          <w:noProof/>
          <w:color w:val="auto"/>
          <w:lang w:val="en-GB" w:eastAsia="en-GB"/>
        </w:rPr>
        <w:drawing>
          <wp:inline distT="0" distB="0" distL="0" distR="0" wp14:anchorId="6303ABEB" wp14:editId="1EE75082">
            <wp:extent cx="1019175" cy="1541209"/>
            <wp:effectExtent l="0" t="0" r="0" b="1905"/>
            <wp:docPr id="49" name="Picture 49" descr="https://s-media-cache-ak0.pinimg.com/236x/43/de/08/43de08619e965aca8775cb8f5eec26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media-cache-ak0.pinimg.com/236x/43/de/08/43de08619e965aca8775cb8f5eec26d9.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389"/>
                    <a:stretch/>
                  </pic:blipFill>
                  <pic:spPr bwMode="auto">
                    <a:xfrm flipH="1">
                      <a:off x="0" y="0"/>
                      <a:ext cx="1034964" cy="1565085"/>
                    </a:xfrm>
                    <a:prstGeom prst="rect">
                      <a:avLst/>
                    </a:prstGeom>
                    <a:noFill/>
                    <a:ln>
                      <a:noFill/>
                    </a:ln>
                    <a:extLst>
                      <a:ext uri="{53640926-AAD7-44D8-BBD7-CCE9431645EC}">
                        <a14:shadowObscured xmlns:a14="http://schemas.microsoft.com/office/drawing/2010/main"/>
                      </a:ext>
                    </a:extLst>
                  </pic:spPr>
                </pic:pic>
              </a:graphicData>
            </a:graphic>
          </wp:inline>
        </w:drawing>
      </w:r>
      <w:r w:rsidRPr="007C1A27">
        <w:rPr>
          <w:color w:val="auto"/>
        </w:rPr>
        <w:tab/>
      </w:r>
      <w:r w:rsidRPr="007C1A27">
        <w:rPr>
          <w:color w:val="auto"/>
        </w:rPr>
        <w:tab/>
      </w:r>
      <w:r w:rsidRPr="007C1A27">
        <w:rPr>
          <w:color w:val="auto"/>
        </w:rPr>
        <w:tab/>
      </w:r>
      <w:r w:rsidRPr="007C1A27">
        <w:rPr>
          <w:noProof/>
          <w:color w:val="auto"/>
          <w:lang w:val="en-GB" w:eastAsia="en-GB"/>
        </w:rPr>
        <w:drawing>
          <wp:inline distT="0" distB="0" distL="0" distR="0" wp14:anchorId="2B08418D" wp14:editId="76C78C25">
            <wp:extent cx="1085850" cy="1551615"/>
            <wp:effectExtent l="0" t="0" r="0" b="0"/>
            <wp:docPr id="66" name="Picture 66" descr="https://roamindoodles.files.wordpress.com/2013/07/zombie-just-ou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amindoodles.files.wordpress.com/2013/07/zombie-just-out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1172" cy="1559220"/>
                    </a:xfrm>
                    <a:prstGeom prst="rect">
                      <a:avLst/>
                    </a:prstGeom>
                    <a:noFill/>
                    <a:ln>
                      <a:noFill/>
                    </a:ln>
                  </pic:spPr>
                </pic:pic>
              </a:graphicData>
            </a:graphic>
          </wp:inline>
        </w:drawing>
      </w:r>
      <w:r w:rsidRPr="007C1A27">
        <w:rPr>
          <w:noProof/>
          <w:color w:val="auto"/>
          <w:lang w:val="en-GB" w:eastAsia="en-GB"/>
        </w:rPr>
        <mc:AlternateContent>
          <mc:Choice Requires="wps">
            <w:drawing>
              <wp:anchor distT="0" distB="0" distL="114300" distR="114300" simplePos="0" relativeHeight="251663360" behindDoc="0" locked="0" layoutInCell="1" allowOverlap="1" wp14:anchorId="6058640C" wp14:editId="3A02FCE6">
                <wp:simplePos x="0" y="0"/>
                <wp:positionH relativeFrom="column">
                  <wp:posOffset>0</wp:posOffset>
                </wp:positionH>
                <wp:positionV relativeFrom="paragraph">
                  <wp:posOffset>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25D967" w14:textId="77777777"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58640C" id="Text Box 67"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tdIwIAAFAEAAAOAAAAZHJzL2Uyb0RvYy54bWysVFFv2jAQfp+0/2D5fQQQa1l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ADPe10jAgAAUAQAAA4AAAAAAAAAAAAAAAAALgIAAGRycy9lMm9Eb2MueG1sUEsBAi0A&#10;FAAGAAgAAAAhAEuJJs3WAAAABQEAAA8AAAAAAAAAAAAAAAAAfQQAAGRycy9kb3ducmV2LnhtbFBL&#10;BQYAAAAABAAEAPMAAACABQAAAAA=&#10;" filled="f" stroked="f">
                <v:textbox style="mso-fit-shape-to-text:t">
                  <w:txbxContent>
                    <w:p w14:paraId="4325D967" w14:textId="77777777" w:rsidR="00762079" w:rsidRPr="00762079" w:rsidRDefault="00762079" w:rsidP="00762079">
                      <w:pPr>
                        <w:jc w:val="center"/>
                        <w:rPr>
                          <w:b/>
                          <w:noProof/>
                          <w:color w:val="D1E3C5" w:themeColor="accent2" w:themeTint="66"/>
                          <w:sz w:val="72"/>
                          <w:szCs w:val="72"/>
                          <w14:textOutline w14:w="11112" w14:cap="flat" w14:cmpd="sng" w14:algn="ctr">
                            <w14:solidFill>
                              <w14:schemeClr w14:val="accent2"/>
                            </w14:solidFill>
                            <w14:prstDash w14:val="solid"/>
                            <w14:round/>
                          </w14:textOutline>
                        </w:rPr>
                      </w:pPr>
                    </w:p>
                  </w:txbxContent>
                </v:textbox>
              </v:shape>
            </w:pict>
          </mc:Fallback>
        </mc:AlternateContent>
      </w:r>
    </w:p>
    <w:p w14:paraId="454CE7F1" w14:textId="77777777" w:rsidR="00F873D4" w:rsidRPr="007C1A27" w:rsidRDefault="00F873D4" w:rsidP="00A0584F">
      <w:pPr>
        <w:rPr>
          <w:color w:val="auto"/>
        </w:rPr>
      </w:pPr>
      <w:r w:rsidRPr="007C1A27">
        <w:rPr>
          <w:color w:val="auto"/>
        </w:rPr>
        <w:t xml:space="preserve">In preparation for EMF 2018, It is planned that we take a bespoke, multi-player, engaging game along for us and a subset of the total event population to play. Exact number of players / percentage of EMF attendees can be decided upon later after costing for the equipment required to outfit the players. </w:t>
      </w:r>
    </w:p>
    <w:p w14:paraId="326AE16B" w14:textId="77777777" w:rsidR="00F873D4" w:rsidRPr="007C1A27" w:rsidRDefault="00F873D4" w:rsidP="00A0584F">
      <w:pPr>
        <w:rPr>
          <w:color w:val="auto"/>
        </w:rPr>
      </w:pPr>
      <w:r w:rsidRPr="007C1A27">
        <w:rPr>
          <w:color w:val="auto"/>
        </w:rPr>
        <w:t xml:space="preserve">The base concept is that Players are outfitted with ‘A Device’ – Vest / Tracker Band / Widget that has illuminated LEDs. These LEDs can either represent Human or Zombie.  The objective of the game if you are a Human is to survive, the objective if you are a zombie is to infect humans. </w:t>
      </w:r>
    </w:p>
    <w:p w14:paraId="495689AE" w14:textId="77777777" w:rsidR="008C42FF" w:rsidRPr="007C1A27" w:rsidRDefault="00F873D4" w:rsidP="00A0584F">
      <w:pPr>
        <w:rPr>
          <w:color w:val="auto"/>
        </w:rPr>
      </w:pPr>
      <w:r w:rsidRPr="007C1A27">
        <w:rPr>
          <w:color w:val="auto"/>
        </w:rPr>
        <w:t xml:space="preserve">As this game progresses, the number of Infected will increase, making it harder for the human team to survive. This will add to the suspense of surviving </w:t>
      </w:r>
      <w:r w:rsidR="008C42FF" w:rsidRPr="007C1A27">
        <w:rPr>
          <w:color w:val="auto"/>
        </w:rPr>
        <w:t xml:space="preserve">until the end game. The game is typically quite a positive one, as even after you “Lose” by being a Zombie, you still can “Win” by infecting all the remaining humans. </w:t>
      </w:r>
    </w:p>
    <w:p w14:paraId="17ECC0D0" w14:textId="77777777" w:rsidR="008C42FF" w:rsidRPr="007C1A27" w:rsidRDefault="008C42FF">
      <w:pPr>
        <w:pStyle w:val="Heading2"/>
        <w:pPrChange w:id="2" w:author="Graham Kitteridge" w:date="2017-04-10T19:10:00Z">
          <w:pPr/>
        </w:pPrChange>
      </w:pPr>
      <w:r w:rsidRPr="007C1A27">
        <w:t xml:space="preserve">Modifiers </w:t>
      </w:r>
    </w:p>
    <w:p w14:paraId="70ADB4EA" w14:textId="6ED5EDCF" w:rsidR="008C42FF" w:rsidRDefault="008C42FF" w:rsidP="00A0584F">
      <w:pPr>
        <w:rPr>
          <w:ins w:id="3" w:author="alex@thinkengineer.co.uk" w:date="2017-04-10T23:02:00Z"/>
          <w:color w:val="auto"/>
        </w:rPr>
      </w:pPr>
      <w:r w:rsidRPr="007C1A27">
        <w:rPr>
          <w:color w:val="auto"/>
        </w:rPr>
        <w:t xml:space="preserve">We have a fairly good idea about the core mechanic of gameplay when underway – Its basically multiplayer Tag with two teams. However, there are lots of additional modifiers that can be added in to making it scale to a potential 100 People + </w:t>
      </w:r>
      <w:commentRangeStart w:id="4"/>
      <w:r w:rsidRPr="007C1A27">
        <w:rPr>
          <w:color w:val="auto"/>
        </w:rPr>
        <w:t>event</w:t>
      </w:r>
      <w:commentRangeEnd w:id="4"/>
      <w:r w:rsidR="002B71E5">
        <w:rPr>
          <w:rStyle w:val="CommentReference"/>
        </w:rPr>
        <w:commentReference w:id="4"/>
      </w:r>
      <w:r w:rsidRPr="007C1A27">
        <w:rPr>
          <w:color w:val="auto"/>
        </w:rPr>
        <w:t xml:space="preserve">. </w:t>
      </w:r>
    </w:p>
    <w:p w14:paraId="7DEFC799" w14:textId="3FA51B55" w:rsidR="00CF4372" w:rsidRDefault="00CF4372" w:rsidP="00A0584F">
      <w:pPr>
        <w:rPr>
          <w:ins w:id="5" w:author="alex@thinkengineer.co.uk" w:date="2017-04-10T23:02:00Z"/>
          <w:b/>
          <w:color w:val="auto"/>
        </w:rPr>
      </w:pPr>
      <w:ins w:id="6" w:author="alex@thinkengineer.co.uk" w:date="2017-04-10T23:02:00Z">
        <w:r w:rsidRPr="00CF4372">
          <w:rPr>
            <w:b/>
            <w:color w:val="auto"/>
            <w:rPrChange w:id="7" w:author="alex@thinkengineer.co.uk" w:date="2017-04-10T23:02:00Z">
              <w:rPr>
                <w:color w:val="auto"/>
              </w:rPr>
            </w:rPrChange>
          </w:rPr>
          <w:t xml:space="preserve">Medpacks </w:t>
        </w:r>
      </w:ins>
    </w:p>
    <w:p w14:paraId="2A4EAE22" w14:textId="1B814919" w:rsidR="00CF4372" w:rsidRDefault="00CF4372" w:rsidP="00A0584F">
      <w:pPr>
        <w:rPr>
          <w:ins w:id="8" w:author="alex@thinkengineer.co.uk" w:date="2017-04-10T23:05:00Z"/>
          <w:color w:val="auto"/>
        </w:rPr>
      </w:pPr>
      <w:ins w:id="9" w:author="alex@thinkengineer.co.uk" w:date="2017-04-10T23:02:00Z">
        <w:r>
          <w:rPr>
            <w:color w:val="auto"/>
          </w:rPr>
          <w:t xml:space="preserve">Either a static “Litter bin” bolted down </w:t>
        </w:r>
      </w:ins>
      <w:ins w:id="10" w:author="alex@thinkengineer.co.uk" w:date="2017-04-10T23:03:00Z">
        <w:r>
          <w:rPr>
            <w:color w:val="auto"/>
          </w:rPr>
          <w:t xml:space="preserve">R2D2 unit – That emits healing at a given time based on maybe based on twitter saying when active, Or a handheld Medipack unit that a player has to </w:t>
        </w:r>
      </w:ins>
      <w:ins w:id="11" w:author="alex@thinkengineer.co.uk" w:date="2017-04-10T23:04:00Z">
        <w:r>
          <w:rPr>
            <w:color w:val="auto"/>
          </w:rPr>
          <w:t xml:space="preserve">do a “Simon” type pattern remembering sequence to </w:t>
        </w:r>
      </w:ins>
      <w:ins w:id="12" w:author="alex@thinkengineer.co.uk" w:date="2017-04-10T23:05:00Z">
        <w:r>
          <w:rPr>
            <w:color w:val="auto"/>
          </w:rPr>
          <w:t xml:space="preserve">‘Medic’ someone – the pattern recall will be made harder by stressful situations adding to the fun. </w:t>
        </w:r>
      </w:ins>
    </w:p>
    <w:p w14:paraId="14EE0A15" w14:textId="077FAB88" w:rsidR="00CF4372" w:rsidRDefault="00CF4372" w:rsidP="00A0584F">
      <w:pPr>
        <w:rPr>
          <w:ins w:id="13" w:author="alex@thinkengineer.co.uk" w:date="2017-04-10T23:06:00Z"/>
          <w:b/>
          <w:color w:val="auto"/>
        </w:rPr>
      </w:pPr>
      <w:ins w:id="14" w:author="alex@thinkengineer.co.uk" w:date="2017-04-10T23:06:00Z">
        <w:r w:rsidRPr="00CF4372">
          <w:rPr>
            <w:b/>
            <w:color w:val="auto"/>
            <w:rPrChange w:id="15" w:author="alex@thinkengineer.co.uk" w:date="2017-04-10T23:06:00Z">
              <w:rPr>
                <w:color w:val="auto"/>
              </w:rPr>
            </w:rPrChange>
          </w:rPr>
          <w:t xml:space="preserve">Resilience </w:t>
        </w:r>
      </w:ins>
    </w:p>
    <w:p w14:paraId="38E8F567" w14:textId="0EAF4F5E" w:rsidR="00CF4372" w:rsidRDefault="00CF4372" w:rsidP="00A0584F">
      <w:pPr>
        <w:rPr>
          <w:ins w:id="16" w:author="alex@thinkengineer.co.uk" w:date="2017-04-10T23:08:00Z"/>
          <w:color w:val="auto"/>
        </w:rPr>
      </w:pPr>
      <w:ins w:id="17" w:author="alex@thinkengineer.co.uk" w:date="2017-04-10T23:06:00Z">
        <w:r>
          <w:rPr>
            <w:color w:val="auto"/>
          </w:rPr>
          <w:t xml:space="preserve">Do you </w:t>
        </w:r>
      </w:ins>
      <w:ins w:id="18" w:author="alex@thinkengineer.co.uk" w:date="2017-04-10T23:07:00Z">
        <w:r>
          <w:rPr>
            <w:color w:val="auto"/>
          </w:rPr>
          <w:t>suck?</w:t>
        </w:r>
      </w:ins>
      <w:ins w:id="19" w:author="alex@thinkengineer.co.uk" w:date="2017-04-10T23:06:00Z">
        <w:r>
          <w:rPr>
            <w:color w:val="auto"/>
          </w:rPr>
          <w:t xml:space="preserve"> Are you being bitten more </w:t>
        </w:r>
      </w:ins>
      <w:ins w:id="20" w:author="alex@thinkengineer.co.uk" w:date="2017-04-10T23:07:00Z">
        <w:r>
          <w:rPr>
            <w:color w:val="auto"/>
          </w:rPr>
          <w:t>often</w:t>
        </w:r>
      </w:ins>
      <w:ins w:id="21" w:author="alex@thinkengineer.co.uk" w:date="2017-04-10T23:06:00Z">
        <w:r>
          <w:rPr>
            <w:color w:val="auto"/>
          </w:rPr>
          <w:t xml:space="preserve"> than others ? </w:t>
        </w:r>
      </w:ins>
      <w:ins w:id="22" w:author="alex@thinkengineer.co.uk" w:date="2017-04-10T23:07:00Z">
        <w:r>
          <w:rPr>
            <w:color w:val="auto"/>
          </w:rPr>
          <w:t xml:space="preserve"> How about being able to collect additional ‘Lives’ or Strikes by helping out the EMF community – Maybe we run something like Voulenteers get an additional revive or something. </w:t>
        </w:r>
      </w:ins>
    </w:p>
    <w:p w14:paraId="76849127" w14:textId="7756B419" w:rsidR="00CF4372" w:rsidRPr="00CF4372" w:rsidRDefault="00CF4372" w:rsidP="00A0584F">
      <w:pPr>
        <w:rPr>
          <w:ins w:id="23" w:author="alex@thinkengineer.co.uk" w:date="2017-04-10T23:08:00Z"/>
          <w:b/>
          <w:color w:val="auto"/>
          <w:rPrChange w:id="24" w:author="alex@thinkengineer.co.uk" w:date="2017-04-10T23:08:00Z">
            <w:rPr>
              <w:ins w:id="25" w:author="alex@thinkengineer.co.uk" w:date="2017-04-10T23:08:00Z"/>
              <w:color w:val="auto"/>
            </w:rPr>
          </w:rPrChange>
        </w:rPr>
      </w:pPr>
      <w:ins w:id="26" w:author="alex@thinkengineer.co.uk" w:date="2017-04-10T23:08:00Z">
        <w:r w:rsidRPr="00CF4372">
          <w:rPr>
            <w:b/>
            <w:color w:val="auto"/>
            <w:rPrChange w:id="27" w:author="alex@thinkengineer.co.uk" w:date="2017-04-10T23:08:00Z">
              <w:rPr>
                <w:color w:val="auto"/>
              </w:rPr>
            </w:rPrChange>
          </w:rPr>
          <w:lastRenderedPageBreak/>
          <w:t xml:space="preserve">Health – </w:t>
        </w:r>
      </w:ins>
    </w:p>
    <w:p w14:paraId="7DE6364D" w14:textId="667B72CB" w:rsidR="00CF4372" w:rsidRDefault="00CF4372" w:rsidP="00A0584F">
      <w:pPr>
        <w:rPr>
          <w:ins w:id="28" w:author="alex@thinkengineer.co.uk" w:date="2017-04-10T23:09:00Z"/>
          <w:color w:val="auto"/>
        </w:rPr>
      </w:pPr>
      <w:ins w:id="29" w:author="alex@thinkengineer.co.uk" w:date="2017-04-10T23:08:00Z">
        <w:r>
          <w:rPr>
            <w:color w:val="auto"/>
          </w:rPr>
          <w:t xml:space="preserve">Do we make it – One bite then Zombie – Or do we do it that when gotten you have a window to either be Medic-ed or you turn. This could add to some really tense moments with the Medpack. Equally </w:t>
        </w:r>
      </w:ins>
      <w:ins w:id="30" w:author="alex@thinkengineer.co.uk" w:date="2017-04-10T23:09:00Z">
        <w:r>
          <w:rPr>
            <w:color w:val="auto"/>
          </w:rPr>
          <w:t>–</w:t>
        </w:r>
      </w:ins>
      <w:ins w:id="31" w:author="alex@thinkengineer.co.uk" w:date="2017-04-10T23:08:00Z">
        <w:r>
          <w:rPr>
            <w:color w:val="auto"/>
          </w:rPr>
          <w:t xml:space="preserve"> It may be an awesome idea to have a </w:t>
        </w:r>
      </w:ins>
      <w:ins w:id="32" w:author="alex@thinkengineer.co.uk" w:date="2017-04-10T23:09:00Z">
        <w:r>
          <w:rPr>
            <w:color w:val="auto"/>
          </w:rPr>
          <w:t xml:space="preserve">“I think I got away, but the player turns zombie later on” – Adding to the wolf in the tent </w:t>
        </w:r>
      </w:ins>
    </w:p>
    <w:p w14:paraId="28EFBD00" w14:textId="17F7593F" w:rsidR="00CF4372" w:rsidRDefault="00CF4372" w:rsidP="00A0584F">
      <w:pPr>
        <w:rPr>
          <w:ins w:id="33" w:author="alex@thinkengineer.co.uk" w:date="2017-04-10T23:10:00Z"/>
          <w:color w:val="auto"/>
        </w:rPr>
      </w:pPr>
      <w:ins w:id="34" w:author="alex@thinkengineer.co.uk" w:date="2017-04-10T23:10:00Z">
        <w:r>
          <w:rPr>
            <w:color w:val="auto"/>
          </w:rPr>
          <w:t>Regional / Time Safezones</w:t>
        </w:r>
      </w:ins>
    </w:p>
    <w:p w14:paraId="6662CF96" w14:textId="313D4178" w:rsidR="00CF4372" w:rsidRDefault="00CF4372" w:rsidP="00A0584F">
      <w:pPr>
        <w:rPr>
          <w:ins w:id="35" w:author="alex@thinkengineer.co.uk" w:date="2017-04-10T23:07:00Z"/>
          <w:color w:val="auto"/>
        </w:rPr>
      </w:pPr>
      <w:ins w:id="36" w:author="alex@thinkengineer.co.uk" w:date="2017-04-10T23:10:00Z">
        <w:r>
          <w:rPr>
            <w:color w:val="auto"/>
          </w:rPr>
          <w:t xml:space="preserve">If we can do localization enabled bracelets, Safe zones would be awesome – Same with ‘Safe times’ no one wants to be bum rushed waiting in line to a shower.. </w:t>
        </w:r>
      </w:ins>
    </w:p>
    <w:p w14:paraId="6D8991D0" w14:textId="77777777" w:rsidR="00CF4372" w:rsidRPr="00CF4372" w:rsidRDefault="00CF4372" w:rsidP="00A0584F">
      <w:pPr>
        <w:rPr>
          <w:color w:val="auto"/>
        </w:rPr>
      </w:pPr>
    </w:p>
    <w:p w14:paraId="53026E8A" w14:textId="77777777" w:rsidR="008C42FF" w:rsidRPr="007C1A27" w:rsidRDefault="008C42FF">
      <w:pPr>
        <w:pStyle w:val="Heading2"/>
        <w:pPrChange w:id="37" w:author="Graham Kitteridge" w:date="2017-04-10T19:10:00Z">
          <w:pPr/>
        </w:pPrChange>
      </w:pPr>
      <w:r w:rsidRPr="007C1A27">
        <w:t xml:space="preserve">Starting Stage </w:t>
      </w:r>
    </w:p>
    <w:p w14:paraId="1F5795F4" w14:textId="77777777" w:rsidR="008C42FF" w:rsidRPr="007C1A27" w:rsidRDefault="008C42FF" w:rsidP="00A0584F">
      <w:pPr>
        <w:rPr>
          <w:color w:val="auto"/>
        </w:rPr>
      </w:pPr>
      <w:r w:rsidRPr="007C1A27">
        <w:rPr>
          <w:color w:val="auto"/>
        </w:rPr>
        <w:t>A possible idea for how to start this game is have everyone in an open field at EMF for the game briefing. After the briefing, we randomly ‘Seed’ the Human players with one or two infected. Who</w:t>
      </w:r>
      <w:del w:id="38" w:author="Graham Kitteridge" w:date="2017-04-10T19:10:00Z">
        <w:r w:rsidRPr="007C1A27" w:rsidDel="002B71E5">
          <w:rPr>
            <w:color w:val="auto"/>
          </w:rPr>
          <w:delText>’</w:delText>
        </w:r>
      </w:del>
      <w:r w:rsidRPr="007C1A27">
        <w:rPr>
          <w:color w:val="auto"/>
        </w:rPr>
        <w:t xml:space="preserve">s LEDs will start blinking shortly after the end of the briefing. These are the patient zero. There should probably be a 30 second point after the flashing to ensure its not chaos after the briefing. </w:t>
      </w:r>
    </w:p>
    <w:p w14:paraId="7E2061BE" w14:textId="77777777" w:rsidR="00F244B3" w:rsidRDefault="00F244B3">
      <w:pPr>
        <w:rPr>
          <w:ins w:id="39" w:author="Graham Kitteridge" w:date="2017-04-10T19:18:00Z"/>
          <w:b/>
          <w:color w:val="auto"/>
        </w:rPr>
      </w:pPr>
      <w:ins w:id="40" w:author="Graham Kitteridge" w:date="2017-04-10T19:18:00Z">
        <w:r>
          <w:rPr>
            <w:b/>
            <w:color w:val="auto"/>
          </w:rPr>
          <w:br w:type="page"/>
        </w:r>
      </w:ins>
    </w:p>
    <w:p w14:paraId="3B52A764" w14:textId="77777777" w:rsidR="008C42FF" w:rsidRPr="007C1A27" w:rsidRDefault="008C42FF">
      <w:pPr>
        <w:pStyle w:val="Heading2"/>
        <w:pPrChange w:id="41" w:author="Graham Kitteridge" w:date="2017-04-10T19:19:00Z">
          <w:pPr/>
        </w:pPrChange>
      </w:pPr>
      <w:r w:rsidRPr="007C1A27">
        <w:lastRenderedPageBreak/>
        <w:t xml:space="preserve">Playing Stage </w:t>
      </w:r>
    </w:p>
    <w:p w14:paraId="6CEC7A6C" w14:textId="77777777" w:rsidR="008C42FF" w:rsidRPr="007C1A27" w:rsidRDefault="008C42FF" w:rsidP="00A0584F">
      <w:pPr>
        <w:rPr>
          <w:color w:val="auto"/>
        </w:rPr>
      </w:pPr>
      <w:r w:rsidRPr="007C1A27">
        <w:rPr>
          <w:color w:val="auto"/>
        </w:rPr>
        <w:t xml:space="preserve">As gameplay progresses – It may be a good idea to have a mechanic that incentivizes the zombies to be able to “turn back” into a human – potentially after x number of successful infections. </w:t>
      </w:r>
      <w:del w:id="42" w:author="Graham Kitteridge" w:date="2017-04-10T19:19:00Z">
        <w:r w:rsidRPr="007C1A27" w:rsidDel="00F244B3">
          <w:rPr>
            <w:color w:val="auto"/>
          </w:rPr>
          <w:delText>However</w:delText>
        </w:r>
      </w:del>
      <w:ins w:id="43" w:author="Graham Kitteridge" w:date="2017-04-10T19:19:00Z">
        <w:r w:rsidR="00F244B3" w:rsidRPr="007C1A27">
          <w:rPr>
            <w:color w:val="auto"/>
          </w:rPr>
          <w:t>However,</w:t>
        </w:r>
      </w:ins>
      <w:r w:rsidRPr="007C1A27">
        <w:rPr>
          <w:color w:val="auto"/>
        </w:rPr>
        <w:t xml:space="preserve"> a downside of this may be that the best Zombies are removed from the Zombie population. </w:t>
      </w:r>
    </w:p>
    <w:p w14:paraId="47216BEF" w14:textId="77777777" w:rsidR="008C42FF" w:rsidRPr="007C1A27" w:rsidDel="00F244B3" w:rsidRDefault="008C42FF">
      <w:pPr>
        <w:pStyle w:val="Heading2"/>
        <w:rPr>
          <w:del w:id="44" w:author="Graham Kitteridge" w:date="2017-04-10T19:19:00Z"/>
        </w:rPr>
        <w:pPrChange w:id="45" w:author="Graham Kitteridge" w:date="2017-04-10T19:19:00Z">
          <w:pPr/>
        </w:pPrChange>
      </w:pPr>
      <w:r w:rsidRPr="007C1A27">
        <w:t xml:space="preserve">Medpacks </w:t>
      </w:r>
    </w:p>
    <w:p w14:paraId="68367C79" w14:textId="77777777" w:rsidR="00F244B3" w:rsidRDefault="00F244B3">
      <w:pPr>
        <w:pStyle w:val="Heading2"/>
        <w:rPr>
          <w:ins w:id="46" w:author="Graham Kitteridge" w:date="2017-04-10T19:19:00Z"/>
        </w:rPr>
        <w:pPrChange w:id="47" w:author="Graham Kitteridge" w:date="2017-04-10T19:19:00Z">
          <w:pPr/>
        </w:pPrChange>
      </w:pPr>
    </w:p>
    <w:p w14:paraId="0D522732" w14:textId="77777777" w:rsidR="008C42FF" w:rsidRDefault="008C42FF" w:rsidP="00A0584F">
      <w:pPr>
        <w:rPr>
          <w:ins w:id="48" w:author="Graham Kitteridge" w:date="2017-04-10T19:19:00Z"/>
          <w:color w:val="auto"/>
        </w:rPr>
      </w:pPr>
      <w:r w:rsidRPr="007C1A27">
        <w:rPr>
          <w:color w:val="auto"/>
        </w:rPr>
        <w:t xml:space="preserve">It may be that “Medpacks” are left around the EMF field that supports the ability to “Heal or Restore” zombies into humans. </w:t>
      </w:r>
      <w:ins w:id="49" w:author="Graham Kitteridge" w:date="2017-04-10T19:19:00Z">
        <w:r w:rsidR="00F244B3">
          <w:rPr>
            <w:color w:val="auto"/>
          </w:rPr>
          <w:t xml:space="preserve">These can be physical items that we leave around the camp/tweet about that have RFID </w:t>
        </w:r>
      </w:ins>
      <w:ins w:id="50" w:author="Graham Kitteridge" w:date="2017-04-10T19:20:00Z">
        <w:r w:rsidR="00F244B3">
          <w:rPr>
            <w:color w:val="auto"/>
          </w:rPr>
          <w:t>“Resets” in them so the Humans can get them to heal their friends.</w:t>
        </w:r>
      </w:ins>
    </w:p>
    <w:p w14:paraId="23B65899" w14:textId="77777777" w:rsidR="00F244B3" w:rsidRPr="007C1A27" w:rsidRDefault="00F244B3" w:rsidP="00A0584F">
      <w:pPr>
        <w:rPr>
          <w:color w:val="auto"/>
        </w:rPr>
      </w:pPr>
      <w:ins w:id="51" w:author="Graham Kitteridge" w:date="2017-04-10T19:19:00Z">
        <w:r>
          <w:rPr>
            <w:noProof/>
            <w:lang w:val="en-GB" w:eastAsia="en-GB"/>
          </w:rPr>
          <w:drawing>
            <wp:inline distT="0" distB="0" distL="0" distR="0" wp14:anchorId="4E287F33" wp14:editId="02A4AAD0">
              <wp:extent cx="1963972" cy="1963972"/>
              <wp:effectExtent l="0" t="0" r="0" b="0"/>
              <wp:docPr id="3" name="Picture 3" descr="https://images-na.ssl-images-amazon.com/images/I/61Y-ScML-d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Y-ScML-dL._SY35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722" cy="1968722"/>
                      </a:xfrm>
                      <a:prstGeom prst="rect">
                        <a:avLst/>
                      </a:prstGeom>
                      <a:noFill/>
                      <a:ln>
                        <a:noFill/>
                      </a:ln>
                    </pic:spPr>
                  </pic:pic>
                </a:graphicData>
              </a:graphic>
            </wp:inline>
          </w:drawing>
        </w:r>
      </w:ins>
      <w:ins w:id="52" w:author="Graham Kitteridge" w:date="2017-04-10T19:20:00Z">
        <w:r w:rsidRPr="00F244B3">
          <w:t xml:space="preserve"> </w:t>
        </w:r>
        <w:r>
          <w:rPr>
            <w:noProof/>
            <w:lang w:val="en-GB" w:eastAsia="en-GB"/>
          </w:rPr>
          <w:drawing>
            <wp:inline distT="0" distB="0" distL="0" distR="0" wp14:anchorId="02399488" wp14:editId="7603C3E7">
              <wp:extent cx="1811332" cy="1327923"/>
              <wp:effectExtent l="0" t="0" r="0" b="5715"/>
              <wp:docPr id="4" name="Picture 4" descr="http://www.hipkits.com/media/catalog/product/cache/1/kit_logo/9df78eab33525d08d6e5fb8d27136e95/i/m/imgzombiesurvkit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pkits.com/media/catalog/product/cache/1/kit_logo/9df78eab33525d08d6e5fb8d27136e95/i/m/imgzombiesurvkitlogo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5360" cy="1338208"/>
                      </a:xfrm>
                      <a:prstGeom prst="rect">
                        <a:avLst/>
                      </a:prstGeom>
                      <a:noFill/>
                      <a:ln>
                        <a:noFill/>
                      </a:ln>
                    </pic:spPr>
                  </pic:pic>
                </a:graphicData>
              </a:graphic>
            </wp:inline>
          </w:drawing>
        </w:r>
      </w:ins>
    </w:p>
    <w:p w14:paraId="2571983C" w14:textId="77777777" w:rsidR="008C42FF" w:rsidRPr="007C1A27" w:rsidRDefault="008C42FF">
      <w:pPr>
        <w:pStyle w:val="Heading2"/>
        <w:pPrChange w:id="53" w:author="Graham Kitteridge" w:date="2017-04-10T19:20:00Z">
          <w:pPr/>
        </w:pPrChange>
      </w:pPr>
      <w:r w:rsidRPr="007C1A27">
        <w:t xml:space="preserve">Statistics </w:t>
      </w:r>
    </w:p>
    <w:p w14:paraId="11EA078C" w14:textId="77777777" w:rsidR="00F873D4" w:rsidRDefault="008C42FF" w:rsidP="00A0584F">
      <w:pPr>
        <w:rPr>
          <w:ins w:id="54" w:author="Graham Kitteridge" w:date="2017-04-10T19:20:00Z"/>
          <w:b/>
          <w:color w:val="auto"/>
        </w:rPr>
      </w:pPr>
      <w:r w:rsidRPr="007C1A27">
        <w:rPr>
          <w:color w:val="auto"/>
        </w:rPr>
        <w:t xml:space="preserve">From the devices, it will be possible to </w:t>
      </w:r>
      <w:r w:rsidR="00742AB1" w:rsidRPr="007C1A27">
        <w:rPr>
          <w:color w:val="auto"/>
        </w:rPr>
        <w:t xml:space="preserve">get some really awesome metrics that we could plot on a scoreboard. This could be used to gamify the survival or infection. These are things like  </w:t>
      </w:r>
      <w:r w:rsidR="00742AB1" w:rsidRPr="007C1A27">
        <w:rPr>
          <w:b/>
          <w:color w:val="auto"/>
        </w:rPr>
        <w:t xml:space="preserve">Time alive as Human; </w:t>
      </w:r>
      <w:r w:rsidR="00F873D4" w:rsidRPr="007C1A27">
        <w:rPr>
          <w:b/>
          <w:color w:val="auto"/>
        </w:rPr>
        <w:t>Time as Zombie</w:t>
      </w:r>
      <w:r w:rsidR="00742AB1" w:rsidRPr="007C1A27">
        <w:rPr>
          <w:b/>
          <w:color w:val="auto"/>
        </w:rPr>
        <w:t xml:space="preserve">; A node graph of who infected who, etc. </w:t>
      </w:r>
    </w:p>
    <w:p w14:paraId="5A303FDA" w14:textId="77777777" w:rsidR="00F244B3" w:rsidRPr="00F244B3" w:rsidRDefault="00F244B3" w:rsidP="00A0584F">
      <w:pPr>
        <w:rPr>
          <w:color w:val="auto"/>
          <w:rPrChange w:id="55" w:author="Graham Kitteridge" w:date="2017-04-10T19:21:00Z">
            <w:rPr>
              <w:b/>
              <w:color w:val="auto"/>
            </w:rPr>
          </w:rPrChange>
        </w:rPr>
      </w:pPr>
      <w:ins w:id="56" w:author="Graham Kitteridge" w:date="2017-04-10T19:21:00Z">
        <w:r w:rsidRPr="00F244B3">
          <w:rPr>
            <w:color w:val="auto"/>
            <w:rPrChange w:id="57" w:author="Graham Kitteridge" w:date="2017-04-10T19:21:00Z">
              <w:rPr>
                <w:b/>
                <w:color w:val="auto"/>
              </w:rPr>
            </w:rPrChange>
          </w:rPr>
          <w:t xml:space="preserve">Gathering these </w:t>
        </w:r>
        <w:r>
          <w:rPr>
            <w:color w:val="auto"/>
          </w:rPr>
          <w:t>statistics is something that needs solving, whether it’s automatically sent out from the devices or captured via wired download. There will be compromising likely due to cost/radio restrictions</w:t>
        </w:r>
      </w:ins>
    </w:p>
    <w:p w14:paraId="080E7EAB" w14:textId="77777777" w:rsidR="00742AB1" w:rsidRPr="007C1A27" w:rsidRDefault="00742AB1">
      <w:pPr>
        <w:pStyle w:val="Heading2"/>
        <w:pPrChange w:id="58" w:author="Graham Kitteridge" w:date="2017-04-10T19:21:00Z">
          <w:pPr/>
        </w:pPrChange>
      </w:pPr>
      <w:r w:rsidRPr="007C1A27">
        <w:t xml:space="preserve">Endgame </w:t>
      </w:r>
    </w:p>
    <w:p w14:paraId="2F1E0BE3" w14:textId="77777777" w:rsidR="00742AB1" w:rsidRPr="007C1A27" w:rsidRDefault="00742AB1" w:rsidP="00A0584F">
      <w:pPr>
        <w:rPr>
          <w:color w:val="auto"/>
        </w:rPr>
      </w:pPr>
      <w:commentRangeStart w:id="59"/>
      <w:commentRangeStart w:id="60"/>
      <w:r w:rsidRPr="007C1A27">
        <w:rPr>
          <w:color w:val="auto"/>
        </w:rPr>
        <w:t xml:space="preserve">It may be that at the end stages of the game, we need some way of being able to identify who “Won”, I don’t know how we would go about this just yet. But equally, I don’t think the aim of the game is to be the last one standing, just that the mechanic of play is fun. </w:t>
      </w:r>
      <w:commentRangeEnd w:id="59"/>
      <w:r w:rsidR="00F244B3">
        <w:rPr>
          <w:rStyle w:val="CommentReference"/>
        </w:rPr>
        <w:commentReference w:id="59"/>
      </w:r>
      <w:commentRangeEnd w:id="60"/>
      <w:r w:rsidR="00A87969">
        <w:rPr>
          <w:rStyle w:val="CommentReference"/>
        </w:rPr>
        <w:commentReference w:id="60"/>
      </w:r>
    </w:p>
    <w:p w14:paraId="2EBACBEC" w14:textId="77777777" w:rsidR="008539D4" w:rsidRPr="007C1A27" w:rsidRDefault="008539D4">
      <w:pPr>
        <w:pStyle w:val="Heading2"/>
        <w:pPrChange w:id="61" w:author="Graham Kitteridge" w:date="2017-04-10T19:22:00Z">
          <w:pPr/>
        </w:pPrChange>
      </w:pPr>
      <w:r w:rsidRPr="007C1A27">
        <w:t xml:space="preserve">Rounds </w:t>
      </w:r>
    </w:p>
    <w:p w14:paraId="4F2DE903" w14:textId="77777777" w:rsidR="008539D4" w:rsidRPr="007C1A27" w:rsidRDefault="008539D4" w:rsidP="00A0584F">
      <w:pPr>
        <w:rPr>
          <w:color w:val="auto"/>
        </w:rPr>
      </w:pPr>
      <w:r w:rsidRPr="007C1A27">
        <w:rPr>
          <w:color w:val="auto"/>
        </w:rPr>
        <w:t xml:space="preserve">As this is being held over EMF camp – with people attending Lectures and such – It may be that the devices have a way of telling the time – so that there are “Infection Windows” that occur outside of the lecture times, and maybe more in the evening. </w:t>
      </w:r>
    </w:p>
    <w:p w14:paraId="2F50EE7C" w14:textId="77777777" w:rsidR="008539D4" w:rsidRPr="007C1A27" w:rsidRDefault="008539D4" w:rsidP="00A0584F">
      <w:pPr>
        <w:rPr>
          <w:color w:val="auto"/>
        </w:rPr>
      </w:pPr>
      <w:r w:rsidRPr="007C1A27">
        <w:rPr>
          <w:color w:val="auto"/>
        </w:rPr>
        <w:t>It may be that at the end of each day – the playing field should be reset .</w:t>
      </w:r>
    </w:p>
    <w:p w14:paraId="4ED9CF15" w14:textId="77777777" w:rsidR="008539D4" w:rsidRPr="007C1A27" w:rsidRDefault="008539D4" w:rsidP="00A0584F">
      <w:pPr>
        <w:rPr>
          <w:color w:val="auto"/>
        </w:rPr>
      </w:pPr>
    </w:p>
    <w:p w14:paraId="14EA2FC6" w14:textId="77777777" w:rsidR="008539D4" w:rsidRPr="007C1A27" w:rsidRDefault="008539D4">
      <w:pPr>
        <w:pStyle w:val="Heading2"/>
        <w:pPrChange w:id="62" w:author="Graham Kitteridge" w:date="2017-04-10T19:23:00Z">
          <w:pPr/>
        </w:pPrChange>
      </w:pPr>
      <w:r w:rsidRPr="007C1A27">
        <w:lastRenderedPageBreak/>
        <w:t xml:space="preserve">Inactivity detection </w:t>
      </w:r>
    </w:p>
    <w:p w14:paraId="77377BEB" w14:textId="77777777" w:rsidR="00742AB1" w:rsidRPr="007C1A27" w:rsidRDefault="00742AB1">
      <w:pPr>
        <w:rPr>
          <w:b/>
          <w:color w:val="auto"/>
        </w:rPr>
      </w:pPr>
      <w:r w:rsidRPr="007C1A27">
        <w:rPr>
          <w:b/>
          <w:color w:val="auto"/>
        </w:rPr>
        <w:br w:type="page"/>
      </w:r>
    </w:p>
    <w:p w14:paraId="2699E108" w14:textId="77777777" w:rsidR="00762079" w:rsidRPr="007C1A27" w:rsidRDefault="00742AB1" w:rsidP="008539D4">
      <w:pPr>
        <w:pStyle w:val="Heading1"/>
        <w:rPr>
          <w:color w:val="auto"/>
        </w:rPr>
      </w:pPr>
      <w:r w:rsidRPr="007C1A27">
        <w:rPr>
          <w:color w:val="auto"/>
        </w:rPr>
        <w:lastRenderedPageBreak/>
        <w:t xml:space="preserve">Thoughts on Hardware. </w:t>
      </w:r>
    </w:p>
    <w:p w14:paraId="785AB0B7" w14:textId="77777777" w:rsidR="00742AB1" w:rsidRPr="007C1A27" w:rsidRDefault="00742AB1" w:rsidP="00742AB1">
      <w:pPr>
        <w:rPr>
          <w:color w:val="auto"/>
        </w:rPr>
      </w:pPr>
      <w:r w:rsidRPr="007C1A27">
        <w:rPr>
          <w:color w:val="auto"/>
        </w:rPr>
        <w:t xml:space="preserve">Current groupthink about the form factor of the device ranges from a Wrist mounted widget to a vest interface – Like laser quest. </w:t>
      </w:r>
    </w:p>
    <w:p w14:paraId="4A3A6141" w14:textId="77777777" w:rsidR="00742AB1" w:rsidRPr="007C1A27" w:rsidRDefault="00742AB1" w:rsidP="00742AB1">
      <w:pPr>
        <w:rPr>
          <w:color w:val="auto"/>
        </w:rPr>
      </w:pPr>
      <w:r w:rsidRPr="007C1A27">
        <w:rPr>
          <w:color w:val="auto"/>
        </w:rPr>
        <w:t xml:space="preserve">The current form factor would be a size somewhere between a Fitbit and a PipBoy </w:t>
      </w:r>
    </w:p>
    <w:p w14:paraId="3CB1CF5C" w14:textId="77777777" w:rsidR="00742AB1" w:rsidRPr="007C1A27" w:rsidRDefault="00742AB1" w:rsidP="00742AB1">
      <w:pPr>
        <w:rPr>
          <w:noProof/>
          <w:color w:val="auto"/>
          <w:lang w:val="en-GB" w:eastAsia="en-GB"/>
        </w:rPr>
      </w:pPr>
      <w:r w:rsidRPr="007C1A27">
        <w:rPr>
          <w:noProof/>
          <w:color w:val="auto"/>
          <w:lang w:val="en-GB" w:eastAsia="en-GB"/>
        </w:rPr>
        <w:drawing>
          <wp:inline distT="0" distB="0" distL="0" distR="0" wp14:anchorId="1FACC38C" wp14:editId="41D689FB">
            <wp:extent cx="2162432" cy="1200150"/>
            <wp:effectExtent l="0" t="0" r="9525" b="0"/>
            <wp:docPr id="95" name="Picture 95" descr="http://img.bbystatic.com/BestBuy_US/store/ee/2016/com/brdstr/fitbit/fitbit-row2-performance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bystatic.com/BestBuy_US/store/ee/2016/com/brdstr/fitbit/fitbit-row2-performancefitne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8545" cy="1203543"/>
                    </a:xfrm>
                    <a:prstGeom prst="rect">
                      <a:avLst/>
                    </a:prstGeom>
                    <a:noFill/>
                    <a:ln>
                      <a:noFill/>
                    </a:ln>
                  </pic:spPr>
                </pic:pic>
              </a:graphicData>
            </a:graphic>
          </wp:inline>
        </w:drawing>
      </w:r>
      <w:r w:rsidRPr="007C1A27">
        <w:rPr>
          <w:noProof/>
          <w:color w:val="auto"/>
          <w:lang w:val="en-GB" w:eastAsia="en-GB"/>
        </w:rPr>
        <w:t xml:space="preserve">    </w:t>
      </w:r>
      <w:r w:rsidRPr="007C1A27">
        <w:rPr>
          <w:noProof/>
          <w:color w:val="auto"/>
          <w:lang w:val="en-GB" w:eastAsia="en-GB"/>
        </w:rPr>
        <w:drawing>
          <wp:inline distT="0" distB="0" distL="0" distR="0" wp14:anchorId="5E783DE5" wp14:editId="45EB609E">
            <wp:extent cx="2234988" cy="1257181"/>
            <wp:effectExtent l="0" t="0" r="0" b="635"/>
            <wp:docPr id="75" name="Picture 75" descr="https://i.ytimg.com/vi/e0OVtTaWAo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e0OVtTaWAoU/maxresdefau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999" cy="1266750"/>
                    </a:xfrm>
                    <a:prstGeom prst="rect">
                      <a:avLst/>
                    </a:prstGeom>
                    <a:noFill/>
                    <a:ln>
                      <a:noFill/>
                    </a:ln>
                  </pic:spPr>
                </pic:pic>
              </a:graphicData>
            </a:graphic>
          </wp:inline>
        </w:drawing>
      </w:r>
    </w:p>
    <w:p w14:paraId="0C6CC09C" w14:textId="77777777" w:rsidR="00742AB1" w:rsidRPr="007C1A27" w:rsidRDefault="00742AB1" w:rsidP="00742AB1">
      <w:pPr>
        <w:rPr>
          <w:b/>
          <w:noProof/>
          <w:color w:val="auto"/>
          <w:lang w:val="en-GB" w:eastAsia="en-GB"/>
        </w:rPr>
      </w:pPr>
      <w:r w:rsidRPr="007C1A27">
        <w:rPr>
          <w:b/>
          <w:noProof/>
          <w:color w:val="auto"/>
          <w:lang w:val="en-GB" w:eastAsia="en-GB"/>
        </w:rPr>
        <w:t xml:space="preserve">Bill of Materials, </w:t>
      </w:r>
    </w:p>
    <w:p w14:paraId="4325DF63" w14:textId="77777777" w:rsidR="008539D4" w:rsidRPr="007C1A27" w:rsidRDefault="00742AB1" w:rsidP="00742AB1">
      <w:pPr>
        <w:rPr>
          <w:noProof/>
          <w:color w:val="auto"/>
          <w:lang w:val="en-GB" w:eastAsia="en-GB"/>
        </w:rPr>
      </w:pPr>
      <w:r w:rsidRPr="007C1A27">
        <w:rPr>
          <w:noProof/>
          <w:color w:val="auto"/>
          <w:lang w:val="en-GB" w:eastAsia="en-GB"/>
        </w:rPr>
        <w:t>So – It will need to have some LEDs to identify Human / Zombie. They nee</w:t>
      </w:r>
      <w:r w:rsidR="008539D4" w:rsidRPr="007C1A27">
        <w:rPr>
          <w:noProof/>
          <w:color w:val="auto"/>
          <w:lang w:val="en-GB" w:eastAsia="en-GB"/>
        </w:rPr>
        <w:t xml:space="preserve">d to be clearly identifyable. </w:t>
      </w:r>
    </w:p>
    <w:p w14:paraId="1EF7B414" w14:textId="77777777" w:rsidR="008539D4" w:rsidRPr="007C1A27" w:rsidRDefault="008539D4" w:rsidP="00742AB1">
      <w:pPr>
        <w:rPr>
          <w:noProof/>
          <w:color w:val="auto"/>
          <w:lang w:val="en-GB" w:eastAsia="en-GB"/>
        </w:rPr>
      </w:pPr>
      <w:r w:rsidRPr="007C1A27">
        <w:rPr>
          <w:noProof/>
          <w:color w:val="auto"/>
          <w:lang w:val="en-GB" w:eastAsia="en-GB"/>
        </w:rPr>
        <w:t xml:space="preserve">It will need to support a method of “Bite” indication – IR / RFIF / NFC / BLE  that is, reliable and cheap. </w:t>
      </w:r>
    </w:p>
    <w:p w14:paraId="1FC43850" w14:textId="77777777" w:rsidR="008539D4" w:rsidRPr="007C1A27" w:rsidRDefault="008539D4" w:rsidP="00742AB1">
      <w:pPr>
        <w:rPr>
          <w:noProof/>
          <w:color w:val="auto"/>
          <w:lang w:val="en-GB" w:eastAsia="en-GB"/>
        </w:rPr>
      </w:pPr>
      <w:r w:rsidRPr="007C1A27">
        <w:rPr>
          <w:noProof/>
          <w:color w:val="auto"/>
          <w:lang w:val="en-GB" w:eastAsia="en-GB"/>
        </w:rPr>
        <w:t xml:space="preserve">It may be nice to support a mesh or client server RF network for real time metrics from the game in play, but this would have to be assessed against the cost. </w:t>
      </w:r>
    </w:p>
    <w:p w14:paraId="45B10EC2" w14:textId="77777777" w:rsidR="008539D4" w:rsidRPr="007C1A27" w:rsidRDefault="008539D4" w:rsidP="00742AB1">
      <w:pPr>
        <w:rPr>
          <w:noProof/>
          <w:color w:val="auto"/>
          <w:lang w:val="en-GB" w:eastAsia="en-GB"/>
        </w:rPr>
      </w:pPr>
    </w:p>
    <w:p w14:paraId="348FFD12" w14:textId="77777777" w:rsidR="008539D4" w:rsidRPr="007C1A27" w:rsidRDefault="008539D4" w:rsidP="00742AB1">
      <w:pPr>
        <w:rPr>
          <w:b/>
          <w:noProof/>
          <w:color w:val="auto"/>
          <w:lang w:val="en-GB" w:eastAsia="en-GB"/>
        </w:rPr>
      </w:pPr>
      <w:r w:rsidRPr="007C1A27">
        <w:rPr>
          <w:b/>
          <w:noProof/>
          <w:color w:val="auto"/>
          <w:lang w:val="en-GB" w:eastAsia="en-GB"/>
        </w:rPr>
        <w:t xml:space="preserve">Thoughts on De-Risk / Costing </w:t>
      </w:r>
    </w:p>
    <w:p w14:paraId="12EC7827" w14:textId="77777777" w:rsidR="008539D4" w:rsidRPr="007C1A27" w:rsidRDefault="008539D4" w:rsidP="00742AB1">
      <w:pPr>
        <w:rPr>
          <w:noProof/>
          <w:color w:val="auto"/>
          <w:lang w:val="en-GB" w:eastAsia="en-GB"/>
        </w:rPr>
      </w:pPr>
      <w:r w:rsidRPr="007C1A27">
        <w:rPr>
          <w:noProof/>
          <w:color w:val="auto"/>
          <w:lang w:val="en-GB" w:eastAsia="en-GB"/>
        </w:rPr>
        <w:t xml:space="preserve">It is probably a good idea to get buy in from the EMF guys on this – One, because they are pretty cool about this sort of stuff, could provide insider knollege, people, or expertiese. </w:t>
      </w:r>
    </w:p>
    <w:p w14:paraId="14CA3721" w14:textId="77777777" w:rsidR="008539D4" w:rsidRPr="007C1A27" w:rsidRDefault="008539D4" w:rsidP="00742AB1">
      <w:pPr>
        <w:rPr>
          <w:noProof/>
          <w:color w:val="auto"/>
          <w:lang w:val="en-GB" w:eastAsia="en-GB"/>
        </w:rPr>
      </w:pPr>
      <w:r w:rsidRPr="007C1A27">
        <w:rPr>
          <w:noProof/>
          <w:color w:val="auto"/>
          <w:lang w:val="en-GB" w:eastAsia="en-GB"/>
        </w:rPr>
        <w:t xml:space="preserve">For costing, if we are able to leverage the EMF people, it may be that we can supply a “Do you want to buy in to Zombie Tag” when people purcahse tickets. </w:t>
      </w:r>
    </w:p>
    <w:p w14:paraId="2CB1A0FD" w14:textId="77777777" w:rsidR="008539D4" w:rsidRPr="007C1A27" w:rsidRDefault="008539D4" w:rsidP="00742AB1">
      <w:pPr>
        <w:rPr>
          <w:noProof/>
          <w:color w:val="auto"/>
          <w:lang w:val="en-GB" w:eastAsia="en-GB"/>
        </w:rPr>
      </w:pPr>
      <w:r w:rsidRPr="007C1A27">
        <w:rPr>
          <w:noProof/>
          <w:color w:val="auto"/>
          <w:lang w:val="en-GB" w:eastAsia="en-GB"/>
        </w:rPr>
        <w:t xml:space="preserve">Ofcourse, we will have to test these devices thougroughly before using them at EMF, This should be allocated on the Project Plan. </w:t>
      </w:r>
    </w:p>
    <w:p w14:paraId="3579E5FF" w14:textId="77777777" w:rsidR="008539D4" w:rsidRPr="007C1A27" w:rsidRDefault="008539D4" w:rsidP="00742AB1">
      <w:pPr>
        <w:rPr>
          <w:noProof/>
          <w:color w:val="auto"/>
          <w:lang w:val="en-GB" w:eastAsia="en-GB"/>
        </w:rPr>
      </w:pPr>
    </w:p>
    <w:p w14:paraId="20794A8B" w14:textId="77777777" w:rsidR="00742AB1" w:rsidRPr="007C1A27" w:rsidRDefault="00742AB1" w:rsidP="00742AB1">
      <w:pPr>
        <w:rPr>
          <w:noProof/>
          <w:color w:val="auto"/>
          <w:lang w:val="en-GB" w:eastAsia="en-GB"/>
        </w:rPr>
      </w:pPr>
    </w:p>
    <w:p w14:paraId="682D8757" w14:textId="7B55312E" w:rsidR="00742AB1" w:rsidRDefault="00742AB1" w:rsidP="00742AB1">
      <w:pPr>
        <w:rPr>
          <w:ins w:id="63" w:author="Graham Kitteridge" w:date="2017-04-22T20:12:00Z"/>
          <w:color w:val="auto"/>
        </w:rPr>
      </w:pPr>
    </w:p>
    <w:p w14:paraId="0E4C9A77" w14:textId="26E48C2C" w:rsidR="00FB4C64" w:rsidRDefault="00FB4C64" w:rsidP="00742AB1">
      <w:pPr>
        <w:rPr>
          <w:ins w:id="64" w:author="Graham Kitteridge" w:date="2017-04-22T20:12:00Z"/>
          <w:color w:val="auto"/>
        </w:rPr>
      </w:pPr>
    </w:p>
    <w:p w14:paraId="28E24A27" w14:textId="3F1055E9" w:rsidR="00FB4C64" w:rsidRDefault="00FB4C64">
      <w:pPr>
        <w:pStyle w:val="Heading1"/>
        <w:rPr>
          <w:ins w:id="65" w:author="Graham Kitteridge" w:date="2017-04-22T20:12:00Z"/>
        </w:rPr>
        <w:pPrChange w:id="66" w:author="Graham Kitteridge" w:date="2017-04-22T20:12:00Z">
          <w:pPr/>
        </w:pPrChange>
      </w:pPr>
      <w:ins w:id="67" w:author="Graham Kitteridge" w:date="2017-04-22T20:12:00Z">
        <w:r>
          <w:lastRenderedPageBreak/>
          <w:t>Roles</w:t>
        </w:r>
      </w:ins>
    </w:p>
    <w:p w14:paraId="70BC93CC" w14:textId="6B2142A9" w:rsidR="00FB4C64" w:rsidRDefault="00FB4C64">
      <w:pPr>
        <w:rPr>
          <w:ins w:id="68" w:author="Graham Kitteridge" w:date="2017-04-22T20:13:00Z"/>
        </w:rPr>
      </w:pPr>
      <w:ins w:id="69" w:author="Graham Kitteridge" w:date="2017-04-22T20:12:00Z">
        <w:r>
          <w:t xml:space="preserve">Due to the team size available to work on this project it is sensible to define the roles and aspects of the project which will need to be filled. </w:t>
        </w:r>
      </w:ins>
    </w:p>
    <w:p w14:paraId="76072CBD" w14:textId="3FED4732" w:rsidR="00FB4C64" w:rsidRDefault="00FB4C64">
      <w:pPr>
        <w:pStyle w:val="Heading2"/>
        <w:rPr>
          <w:ins w:id="70" w:author="Graham Kitteridge" w:date="2017-04-22T20:13:00Z"/>
        </w:rPr>
        <w:pPrChange w:id="71" w:author="Graham Kitteridge" w:date="2017-04-22T20:13:00Z">
          <w:pPr/>
        </w:pPrChange>
      </w:pPr>
      <w:ins w:id="72" w:author="Graham Kitteridge" w:date="2017-04-22T20:13:00Z">
        <w:r>
          <w:t>Roles</w:t>
        </w:r>
      </w:ins>
    </w:p>
    <w:tbl>
      <w:tblPr>
        <w:tblStyle w:val="TableGrid"/>
        <w:tblW w:w="0" w:type="auto"/>
        <w:tblLook w:val="04A0" w:firstRow="1" w:lastRow="0" w:firstColumn="1" w:lastColumn="0" w:noHBand="0" w:noVBand="1"/>
      </w:tblPr>
      <w:tblGrid>
        <w:gridCol w:w="1980"/>
        <w:gridCol w:w="1984"/>
        <w:gridCol w:w="5052"/>
      </w:tblGrid>
      <w:tr w:rsidR="00DE3625" w14:paraId="48CDDA8F" w14:textId="77777777" w:rsidTr="00DE3625">
        <w:trPr>
          <w:ins w:id="73"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06F224F2" w14:textId="77777777" w:rsidR="00DE3625" w:rsidRDefault="00DE3625">
            <w:pPr>
              <w:jc w:val="center"/>
              <w:rPr>
                <w:ins w:id="74" w:author="Michael Simpson" w:date="2017-04-24T17:24:00Z"/>
                <w:b/>
              </w:rPr>
            </w:pPr>
            <w:ins w:id="75" w:author="Michael Simpson" w:date="2017-04-24T17:24:00Z">
              <w:r>
                <w:rPr>
                  <w:b/>
                </w:rPr>
                <w:t>Role</w:t>
              </w:r>
            </w:ins>
          </w:p>
        </w:tc>
        <w:tc>
          <w:tcPr>
            <w:tcW w:w="1984" w:type="dxa"/>
            <w:tcBorders>
              <w:top w:val="single" w:sz="4" w:space="0" w:color="auto"/>
              <w:left w:val="single" w:sz="4" w:space="0" w:color="auto"/>
              <w:bottom w:val="single" w:sz="4" w:space="0" w:color="auto"/>
              <w:right w:val="single" w:sz="4" w:space="0" w:color="auto"/>
            </w:tcBorders>
            <w:hideMark/>
          </w:tcPr>
          <w:p w14:paraId="1280046D" w14:textId="77777777" w:rsidR="00DE3625" w:rsidRDefault="00DE3625">
            <w:pPr>
              <w:jc w:val="center"/>
              <w:rPr>
                <w:ins w:id="76" w:author="Michael Simpson" w:date="2017-04-24T17:24:00Z"/>
                <w:b/>
              </w:rPr>
            </w:pPr>
            <w:ins w:id="77" w:author="Michael Simpson" w:date="2017-04-24T17:24:00Z">
              <w:r>
                <w:rPr>
                  <w:b/>
                </w:rPr>
                <w:t>Name</w:t>
              </w:r>
            </w:ins>
          </w:p>
        </w:tc>
        <w:tc>
          <w:tcPr>
            <w:tcW w:w="5052" w:type="dxa"/>
            <w:tcBorders>
              <w:top w:val="single" w:sz="4" w:space="0" w:color="auto"/>
              <w:left w:val="single" w:sz="4" w:space="0" w:color="auto"/>
              <w:bottom w:val="single" w:sz="4" w:space="0" w:color="auto"/>
              <w:right w:val="single" w:sz="4" w:space="0" w:color="auto"/>
            </w:tcBorders>
            <w:hideMark/>
          </w:tcPr>
          <w:p w14:paraId="54367907" w14:textId="77777777" w:rsidR="00DE3625" w:rsidRDefault="00DE3625">
            <w:pPr>
              <w:jc w:val="center"/>
              <w:rPr>
                <w:ins w:id="78" w:author="Michael Simpson" w:date="2017-04-24T17:24:00Z"/>
                <w:b/>
              </w:rPr>
            </w:pPr>
            <w:ins w:id="79" w:author="Michael Simpson" w:date="2017-04-24T17:24:00Z">
              <w:r>
                <w:rPr>
                  <w:b/>
                </w:rPr>
                <w:t>Description</w:t>
              </w:r>
            </w:ins>
          </w:p>
        </w:tc>
      </w:tr>
      <w:tr w:rsidR="00DE3625" w14:paraId="67FF96A5" w14:textId="77777777" w:rsidTr="00DE3625">
        <w:trPr>
          <w:ins w:id="80"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1C4671B3" w14:textId="77777777" w:rsidR="00DE3625" w:rsidRDefault="00DE3625">
            <w:pPr>
              <w:rPr>
                <w:ins w:id="81" w:author="Michael Simpson" w:date="2017-04-24T17:24:00Z"/>
              </w:rPr>
            </w:pPr>
            <w:ins w:id="82" w:author="Michael Simpson" w:date="2017-04-24T17:24:00Z">
              <w:r>
                <w:t>Project Manager</w:t>
              </w:r>
            </w:ins>
          </w:p>
        </w:tc>
        <w:tc>
          <w:tcPr>
            <w:tcW w:w="1984" w:type="dxa"/>
            <w:tcBorders>
              <w:top w:val="single" w:sz="4" w:space="0" w:color="auto"/>
              <w:left w:val="single" w:sz="4" w:space="0" w:color="auto"/>
              <w:bottom w:val="single" w:sz="4" w:space="0" w:color="auto"/>
              <w:right w:val="single" w:sz="4" w:space="0" w:color="auto"/>
            </w:tcBorders>
            <w:hideMark/>
          </w:tcPr>
          <w:p w14:paraId="55849A05" w14:textId="77777777" w:rsidR="00DE3625" w:rsidRDefault="00DE3625">
            <w:pPr>
              <w:rPr>
                <w:ins w:id="83" w:author="Michael Simpson" w:date="2017-04-24T17:24:00Z"/>
              </w:rPr>
            </w:pPr>
            <w:ins w:id="84" w:author="Michael Simpson" w:date="2017-04-24T17:24:00Z">
              <w:r>
                <w:t>Mike Simpson</w:t>
              </w:r>
            </w:ins>
          </w:p>
        </w:tc>
        <w:tc>
          <w:tcPr>
            <w:tcW w:w="5052" w:type="dxa"/>
            <w:tcBorders>
              <w:top w:val="single" w:sz="4" w:space="0" w:color="auto"/>
              <w:left w:val="single" w:sz="4" w:space="0" w:color="auto"/>
              <w:bottom w:val="single" w:sz="4" w:space="0" w:color="auto"/>
              <w:right w:val="single" w:sz="4" w:space="0" w:color="auto"/>
            </w:tcBorders>
            <w:hideMark/>
          </w:tcPr>
          <w:p w14:paraId="5B15A248" w14:textId="77777777" w:rsidR="00DE3625" w:rsidRDefault="00DE3625">
            <w:pPr>
              <w:rPr>
                <w:ins w:id="85" w:author="Michael Simpson" w:date="2017-04-24T17:24:00Z"/>
              </w:rPr>
            </w:pPr>
            <w:ins w:id="86" w:author="Michael Simpson" w:date="2017-04-24T17:24:00Z">
              <w:r>
                <w:t>Responsible for overseeing the project and ensuring it is delivered on time. Will ensure that the other project members communicate effectively and all parts integrate together.</w:t>
              </w:r>
            </w:ins>
          </w:p>
        </w:tc>
      </w:tr>
      <w:tr w:rsidR="00DE3625" w14:paraId="7FB08D47" w14:textId="77777777" w:rsidTr="00DE3625">
        <w:trPr>
          <w:ins w:id="87"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534326C2" w14:textId="77777777" w:rsidR="00DE3625" w:rsidRDefault="00DE3625">
            <w:pPr>
              <w:rPr>
                <w:ins w:id="88" w:author="Michael Simpson" w:date="2017-04-24T17:24:00Z"/>
              </w:rPr>
            </w:pPr>
            <w:ins w:id="89" w:author="Michael Simpson" w:date="2017-04-24T17:24:00Z">
              <w:r>
                <w:t>Hardware Lead</w:t>
              </w:r>
            </w:ins>
          </w:p>
        </w:tc>
        <w:tc>
          <w:tcPr>
            <w:tcW w:w="1984" w:type="dxa"/>
            <w:tcBorders>
              <w:top w:val="single" w:sz="4" w:space="0" w:color="auto"/>
              <w:left w:val="single" w:sz="4" w:space="0" w:color="auto"/>
              <w:bottom w:val="single" w:sz="4" w:space="0" w:color="auto"/>
              <w:right w:val="single" w:sz="4" w:space="0" w:color="auto"/>
            </w:tcBorders>
          </w:tcPr>
          <w:p w14:paraId="5232D31E" w14:textId="1CDC2E2B" w:rsidR="00DE3625" w:rsidRDefault="00DC6024">
            <w:pPr>
              <w:rPr>
                <w:ins w:id="90" w:author="Michael Simpson" w:date="2017-04-24T17:24:00Z"/>
              </w:rPr>
            </w:pPr>
            <w:ins w:id="91" w:author="Michael Simpson" w:date="2017-04-24T17:24:00Z">
              <w:r>
                <w:t>TBC</w:t>
              </w:r>
            </w:ins>
          </w:p>
        </w:tc>
        <w:tc>
          <w:tcPr>
            <w:tcW w:w="5052" w:type="dxa"/>
            <w:tcBorders>
              <w:top w:val="single" w:sz="4" w:space="0" w:color="auto"/>
              <w:left w:val="single" w:sz="4" w:space="0" w:color="auto"/>
              <w:bottom w:val="single" w:sz="4" w:space="0" w:color="auto"/>
              <w:right w:val="single" w:sz="4" w:space="0" w:color="auto"/>
            </w:tcBorders>
            <w:hideMark/>
          </w:tcPr>
          <w:p w14:paraId="02D9FC4B" w14:textId="77777777" w:rsidR="00DE3625" w:rsidRDefault="00DE3625">
            <w:pPr>
              <w:rPr>
                <w:ins w:id="92" w:author="Michael Simpson" w:date="2017-04-24T17:24:00Z"/>
              </w:rPr>
            </w:pPr>
            <w:ins w:id="93" w:author="Michael Simpson" w:date="2017-04-24T17:24:00Z">
              <w:r>
                <w:t>Responsible for the design, manufacture and testing of hardware components and costing of the finished product.</w:t>
              </w:r>
            </w:ins>
          </w:p>
        </w:tc>
      </w:tr>
      <w:tr w:rsidR="00DE3625" w14:paraId="248379B7" w14:textId="77777777" w:rsidTr="00DE3625">
        <w:trPr>
          <w:ins w:id="94"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3328DA4D" w14:textId="77777777" w:rsidR="00DE3625" w:rsidRDefault="00DE3625">
            <w:pPr>
              <w:rPr>
                <w:ins w:id="95" w:author="Michael Simpson" w:date="2017-04-24T17:24:00Z"/>
              </w:rPr>
            </w:pPr>
            <w:ins w:id="96" w:author="Michael Simpson" w:date="2017-04-24T17:24:00Z">
              <w:r>
                <w:t>Firmware Lead</w:t>
              </w:r>
            </w:ins>
          </w:p>
        </w:tc>
        <w:tc>
          <w:tcPr>
            <w:tcW w:w="1984" w:type="dxa"/>
            <w:tcBorders>
              <w:top w:val="single" w:sz="4" w:space="0" w:color="auto"/>
              <w:left w:val="single" w:sz="4" w:space="0" w:color="auto"/>
              <w:bottom w:val="single" w:sz="4" w:space="0" w:color="auto"/>
              <w:right w:val="single" w:sz="4" w:space="0" w:color="auto"/>
            </w:tcBorders>
          </w:tcPr>
          <w:p w14:paraId="414B8FF8" w14:textId="437EA469" w:rsidR="00DE3625" w:rsidRDefault="00DC6024">
            <w:pPr>
              <w:rPr>
                <w:ins w:id="97" w:author="Michael Simpson" w:date="2017-04-24T17:24:00Z"/>
              </w:rPr>
            </w:pPr>
            <w:ins w:id="98" w:author="Michael Simpson" w:date="2017-04-24T17:24:00Z">
              <w:r>
                <w:t>TBC</w:t>
              </w:r>
            </w:ins>
          </w:p>
        </w:tc>
        <w:tc>
          <w:tcPr>
            <w:tcW w:w="5052" w:type="dxa"/>
            <w:tcBorders>
              <w:top w:val="single" w:sz="4" w:space="0" w:color="auto"/>
              <w:left w:val="single" w:sz="4" w:space="0" w:color="auto"/>
              <w:bottom w:val="single" w:sz="4" w:space="0" w:color="auto"/>
              <w:right w:val="single" w:sz="4" w:space="0" w:color="auto"/>
            </w:tcBorders>
            <w:hideMark/>
          </w:tcPr>
          <w:p w14:paraId="0ADEE853" w14:textId="77777777" w:rsidR="00DE3625" w:rsidRDefault="00DE3625">
            <w:pPr>
              <w:rPr>
                <w:ins w:id="99" w:author="Michael Simpson" w:date="2017-04-24T17:24:00Z"/>
              </w:rPr>
            </w:pPr>
            <w:ins w:id="100" w:author="Michael Simpson" w:date="2017-04-24T17:24:00Z">
              <w:r>
                <w:t>Responsible for the design, implementation and testing of firmware for the Zombie Tag devices.</w:t>
              </w:r>
            </w:ins>
          </w:p>
        </w:tc>
      </w:tr>
      <w:tr w:rsidR="00DE3625" w14:paraId="0AAB1D84" w14:textId="77777777" w:rsidTr="00DE3625">
        <w:trPr>
          <w:ins w:id="101"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62E138D8" w14:textId="77777777" w:rsidR="00DE3625" w:rsidRDefault="00DE3625">
            <w:pPr>
              <w:rPr>
                <w:ins w:id="102" w:author="Michael Simpson" w:date="2017-04-24T17:24:00Z"/>
              </w:rPr>
            </w:pPr>
            <w:ins w:id="103" w:author="Michael Simpson" w:date="2017-04-24T17:24:00Z">
              <w:r>
                <w:t>Application Lead</w:t>
              </w:r>
            </w:ins>
          </w:p>
        </w:tc>
        <w:tc>
          <w:tcPr>
            <w:tcW w:w="1984" w:type="dxa"/>
            <w:tcBorders>
              <w:top w:val="single" w:sz="4" w:space="0" w:color="auto"/>
              <w:left w:val="single" w:sz="4" w:space="0" w:color="auto"/>
              <w:bottom w:val="single" w:sz="4" w:space="0" w:color="auto"/>
              <w:right w:val="single" w:sz="4" w:space="0" w:color="auto"/>
            </w:tcBorders>
          </w:tcPr>
          <w:p w14:paraId="754EAEBA" w14:textId="6C763A17" w:rsidR="00DE3625" w:rsidRDefault="00DC6024">
            <w:pPr>
              <w:rPr>
                <w:ins w:id="104" w:author="Michael Simpson" w:date="2017-04-24T17:24:00Z"/>
              </w:rPr>
            </w:pPr>
            <w:ins w:id="105" w:author="Michael Simpson" w:date="2017-04-24T17:24:00Z">
              <w:r>
                <w:t>TBC</w:t>
              </w:r>
            </w:ins>
          </w:p>
        </w:tc>
        <w:tc>
          <w:tcPr>
            <w:tcW w:w="5052" w:type="dxa"/>
            <w:tcBorders>
              <w:top w:val="single" w:sz="4" w:space="0" w:color="auto"/>
              <w:left w:val="single" w:sz="4" w:space="0" w:color="auto"/>
              <w:bottom w:val="single" w:sz="4" w:space="0" w:color="auto"/>
              <w:right w:val="single" w:sz="4" w:space="0" w:color="auto"/>
            </w:tcBorders>
            <w:hideMark/>
          </w:tcPr>
          <w:p w14:paraId="669203DD" w14:textId="77777777" w:rsidR="00DE3625" w:rsidRDefault="00DE3625">
            <w:pPr>
              <w:rPr>
                <w:ins w:id="106" w:author="Michael Simpson" w:date="2017-04-24T17:24:00Z"/>
              </w:rPr>
            </w:pPr>
            <w:ins w:id="107" w:author="Michael Simpson" w:date="2017-04-24T17:24:00Z">
              <w:r>
                <w:t>Responsible for the design, implementation and testing of any supporting software or services to enable the games to be run with the Zombie Tag devices.</w:t>
              </w:r>
            </w:ins>
          </w:p>
        </w:tc>
      </w:tr>
      <w:tr w:rsidR="00DE3625" w14:paraId="15B30EAC" w14:textId="77777777" w:rsidTr="00DE3625">
        <w:trPr>
          <w:ins w:id="108"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6197F777" w14:textId="77777777" w:rsidR="00DE3625" w:rsidRDefault="00DE3625">
            <w:pPr>
              <w:rPr>
                <w:ins w:id="109" w:author="Michael Simpson" w:date="2017-04-24T17:24:00Z"/>
              </w:rPr>
            </w:pPr>
            <w:ins w:id="110" w:author="Michael Simpson" w:date="2017-04-24T17:24:00Z">
              <w:r>
                <w:t>Game Designer</w:t>
              </w:r>
            </w:ins>
          </w:p>
        </w:tc>
        <w:tc>
          <w:tcPr>
            <w:tcW w:w="1984" w:type="dxa"/>
            <w:tcBorders>
              <w:top w:val="single" w:sz="4" w:space="0" w:color="auto"/>
              <w:left w:val="single" w:sz="4" w:space="0" w:color="auto"/>
              <w:bottom w:val="single" w:sz="4" w:space="0" w:color="auto"/>
              <w:right w:val="single" w:sz="4" w:space="0" w:color="auto"/>
            </w:tcBorders>
          </w:tcPr>
          <w:p w14:paraId="1DFD7802" w14:textId="0E9F7E6B" w:rsidR="00DE3625" w:rsidRDefault="00DC6024">
            <w:pPr>
              <w:rPr>
                <w:ins w:id="111" w:author="Michael Simpson" w:date="2017-04-24T17:24:00Z"/>
              </w:rPr>
            </w:pPr>
            <w:ins w:id="112" w:author="Michael Simpson" w:date="2017-04-24T17:24:00Z">
              <w:r>
                <w:t>TBC</w:t>
              </w:r>
            </w:ins>
          </w:p>
        </w:tc>
        <w:tc>
          <w:tcPr>
            <w:tcW w:w="5052" w:type="dxa"/>
            <w:tcBorders>
              <w:top w:val="single" w:sz="4" w:space="0" w:color="auto"/>
              <w:left w:val="single" w:sz="4" w:space="0" w:color="auto"/>
              <w:bottom w:val="single" w:sz="4" w:space="0" w:color="auto"/>
              <w:right w:val="single" w:sz="4" w:space="0" w:color="auto"/>
            </w:tcBorders>
            <w:hideMark/>
          </w:tcPr>
          <w:p w14:paraId="1FF1AE29" w14:textId="77777777" w:rsidR="00DE3625" w:rsidRDefault="00DE3625">
            <w:pPr>
              <w:rPr>
                <w:ins w:id="113" w:author="Michael Simpson" w:date="2017-04-24T17:24:00Z"/>
              </w:rPr>
            </w:pPr>
            <w:ins w:id="114" w:author="Michael Simpson" w:date="2017-04-24T17:24:00Z">
              <w:r>
                <w:t>Responsible for planning games and working out their implementation for EMF.</w:t>
              </w:r>
            </w:ins>
          </w:p>
        </w:tc>
      </w:tr>
      <w:tr w:rsidR="00DE3625" w14:paraId="602EA0BB" w14:textId="77777777" w:rsidTr="00DE3625">
        <w:trPr>
          <w:ins w:id="115"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1146A3AB" w14:textId="77777777" w:rsidR="00DE3625" w:rsidRDefault="00DE3625">
            <w:pPr>
              <w:rPr>
                <w:ins w:id="116" w:author="Michael Simpson" w:date="2017-04-24T17:24:00Z"/>
              </w:rPr>
            </w:pPr>
            <w:ins w:id="117" w:author="Michael Simpson" w:date="2017-04-24T17:24:00Z">
              <w:r>
                <w:t>EMF Coordinator</w:t>
              </w:r>
            </w:ins>
          </w:p>
        </w:tc>
        <w:tc>
          <w:tcPr>
            <w:tcW w:w="1984" w:type="dxa"/>
            <w:tcBorders>
              <w:top w:val="single" w:sz="4" w:space="0" w:color="auto"/>
              <w:left w:val="single" w:sz="4" w:space="0" w:color="auto"/>
              <w:bottom w:val="single" w:sz="4" w:space="0" w:color="auto"/>
              <w:right w:val="single" w:sz="4" w:space="0" w:color="auto"/>
            </w:tcBorders>
          </w:tcPr>
          <w:p w14:paraId="5E01A006" w14:textId="17C17E4E" w:rsidR="00DE3625" w:rsidRDefault="00DC6024">
            <w:pPr>
              <w:rPr>
                <w:ins w:id="118" w:author="Michael Simpson" w:date="2017-04-24T17:24:00Z"/>
              </w:rPr>
            </w:pPr>
            <w:ins w:id="119" w:author="Michael Simpson" w:date="2017-04-24T17:24:00Z">
              <w:r>
                <w:t>TBC</w:t>
              </w:r>
              <w:bookmarkStart w:id="120" w:name="_GoBack"/>
              <w:bookmarkEnd w:id="120"/>
            </w:ins>
          </w:p>
        </w:tc>
        <w:tc>
          <w:tcPr>
            <w:tcW w:w="5052" w:type="dxa"/>
            <w:tcBorders>
              <w:top w:val="single" w:sz="4" w:space="0" w:color="auto"/>
              <w:left w:val="single" w:sz="4" w:space="0" w:color="auto"/>
              <w:bottom w:val="single" w:sz="4" w:space="0" w:color="auto"/>
              <w:right w:val="single" w:sz="4" w:space="0" w:color="auto"/>
            </w:tcBorders>
            <w:hideMark/>
          </w:tcPr>
          <w:p w14:paraId="7F64FC43" w14:textId="77777777" w:rsidR="00DE3625" w:rsidRDefault="00DE3625">
            <w:pPr>
              <w:rPr>
                <w:ins w:id="121" w:author="Michael Simpson" w:date="2017-04-24T17:24:00Z"/>
              </w:rPr>
            </w:pPr>
            <w:ins w:id="122" w:author="Michael Simpson" w:date="2017-04-24T17:24:00Z">
              <w:r>
                <w:t>Responsible for working with EMF organisers and other attendees to promote the Zombie Tag games before and during the event.</w:t>
              </w:r>
            </w:ins>
          </w:p>
        </w:tc>
      </w:tr>
      <w:tr w:rsidR="00DE3625" w14:paraId="0C939D4F" w14:textId="77777777" w:rsidTr="00DE3625">
        <w:trPr>
          <w:ins w:id="123" w:author="Michael Simpson" w:date="2017-04-24T17:24:00Z"/>
        </w:trPr>
        <w:tc>
          <w:tcPr>
            <w:tcW w:w="1980" w:type="dxa"/>
            <w:tcBorders>
              <w:top w:val="single" w:sz="4" w:space="0" w:color="auto"/>
              <w:left w:val="single" w:sz="4" w:space="0" w:color="auto"/>
              <w:bottom w:val="single" w:sz="4" w:space="0" w:color="auto"/>
              <w:right w:val="single" w:sz="4" w:space="0" w:color="auto"/>
            </w:tcBorders>
            <w:hideMark/>
          </w:tcPr>
          <w:p w14:paraId="77D912A7" w14:textId="77777777" w:rsidR="00DE3625" w:rsidRDefault="00DE3625">
            <w:pPr>
              <w:rPr>
                <w:ins w:id="124" w:author="Michael Simpson" w:date="2017-04-24T17:24:00Z"/>
              </w:rPr>
            </w:pPr>
            <w:ins w:id="125" w:author="Michael Simpson" w:date="2017-04-24T17:24:00Z">
              <w:r>
                <w:t>Repo Manager</w:t>
              </w:r>
            </w:ins>
          </w:p>
        </w:tc>
        <w:tc>
          <w:tcPr>
            <w:tcW w:w="1984" w:type="dxa"/>
            <w:tcBorders>
              <w:top w:val="single" w:sz="4" w:space="0" w:color="auto"/>
              <w:left w:val="single" w:sz="4" w:space="0" w:color="auto"/>
              <w:bottom w:val="single" w:sz="4" w:space="0" w:color="auto"/>
              <w:right w:val="single" w:sz="4" w:space="0" w:color="auto"/>
            </w:tcBorders>
            <w:hideMark/>
          </w:tcPr>
          <w:p w14:paraId="5DAD8003" w14:textId="77777777" w:rsidR="00DE3625" w:rsidRDefault="00DE3625">
            <w:pPr>
              <w:rPr>
                <w:ins w:id="126" w:author="Michael Simpson" w:date="2017-04-24T17:24:00Z"/>
              </w:rPr>
            </w:pPr>
            <w:ins w:id="127" w:author="Michael Simpson" w:date="2017-04-24T17:24:00Z">
              <w:r>
                <w:t>Graham Kitteridge</w:t>
              </w:r>
            </w:ins>
          </w:p>
        </w:tc>
        <w:tc>
          <w:tcPr>
            <w:tcW w:w="5052" w:type="dxa"/>
            <w:tcBorders>
              <w:top w:val="single" w:sz="4" w:space="0" w:color="auto"/>
              <w:left w:val="single" w:sz="4" w:space="0" w:color="auto"/>
              <w:bottom w:val="single" w:sz="4" w:space="0" w:color="auto"/>
              <w:right w:val="single" w:sz="4" w:space="0" w:color="auto"/>
            </w:tcBorders>
            <w:hideMark/>
          </w:tcPr>
          <w:p w14:paraId="6414C9EE" w14:textId="77777777" w:rsidR="00DE3625" w:rsidRDefault="00DE3625">
            <w:pPr>
              <w:rPr>
                <w:ins w:id="128" w:author="Michael Simpson" w:date="2017-04-24T17:24:00Z"/>
              </w:rPr>
            </w:pPr>
            <w:ins w:id="129" w:author="Michael Simpson" w:date="2017-04-24T17:24:00Z">
              <w:r>
                <w:t xml:space="preserve">Responsible for managing the public GitHub repository, approving pull requests and resolving major conflicts. </w:t>
              </w:r>
            </w:ins>
          </w:p>
        </w:tc>
      </w:tr>
    </w:tbl>
    <w:p w14:paraId="6CC8FE05" w14:textId="77777777" w:rsidR="00DE3625" w:rsidRDefault="00DE3625">
      <w:pPr>
        <w:pStyle w:val="Heading2"/>
        <w:rPr>
          <w:ins w:id="130" w:author="Michael Simpson" w:date="2017-04-24T17:24:00Z"/>
        </w:rPr>
        <w:pPrChange w:id="131" w:author="Graham Kitteridge" w:date="2017-04-22T20:19:00Z">
          <w:pPr/>
        </w:pPrChange>
      </w:pPr>
    </w:p>
    <w:p w14:paraId="57E6AA60" w14:textId="16069E1E" w:rsidR="00FB4C64" w:rsidDel="00DE3625" w:rsidRDefault="00DE3625">
      <w:pPr>
        <w:rPr>
          <w:ins w:id="132" w:author="Graham Kitteridge" w:date="2017-04-22T20:20:00Z"/>
          <w:del w:id="133" w:author="Michael Simpson" w:date="2017-04-24T17:24:00Z"/>
        </w:rPr>
      </w:pPr>
      <w:ins w:id="134" w:author="Michael Simpson" w:date="2017-04-24T17:24:00Z">
        <w:r w:rsidDel="00DE3625">
          <w:t xml:space="preserve"> </w:t>
        </w:r>
      </w:ins>
      <w:ins w:id="135" w:author="Graham Kitteridge" w:date="2017-04-22T20:19:00Z">
        <w:del w:id="136" w:author="Michael Simpson" w:date="2017-04-24T17:24:00Z">
          <w:r w:rsidR="00FB4C64" w:rsidDel="00DE3625">
            <w:delText>Project Manager</w:delText>
          </w:r>
        </w:del>
      </w:ins>
    </w:p>
    <w:p w14:paraId="27A717F7" w14:textId="76671D38" w:rsidR="00FB4C64" w:rsidDel="00DE3625" w:rsidRDefault="00FB4C64">
      <w:pPr>
        <w:rPr>
          <w:ins w:id="137" w:author="Graham Kitteridge" w:date="2017-04-22T20:20:00Z"/>
          <w:del w:id="138" w:author="Michael Simpson" w:date="2017-04-24T17:24:00Z"/>
        </w:rPr>
      </w:pPr>
      <w:ins w:id="139" w:author="Graham Kitteridge" w:date="2017-04-22T20:20:00Z">
        <w:del w:id="140" w:author="Michael Simpson" w:date="2017-04-24T17:24:00Z">
          <w:r w:rsidDel="00DE3625">
            <w:delText>Marketing Person</w:delText>
          </w:r>
        </w:del>
      </w:ins>
    </w:p>
    <w:p w14:paraId="6044E276" w14:textId="56BF60D1" w:rsidR="00FB4C64" w:rsidDel="00DE3625" w:rsidRDefault="00FB4C64">
      <w:pPr>
        <w:rPr>
          <w:ins w:id="141" w:author="Graham Kitteridge" w:date="2017-04-22T20:13:00Z"/>
          <w:del w:id="142" w:author="Michael Simpson" w:date="2017-04-24T17:24:00Z"/>
        </w:rPr>
      </w:pPr>
      <w:ins w:id="143" w:author="Graham Kitteridge" w:date="2017-04-22T20:20:00Z">
        <w:del w:id="144" w:author="Michael Simpson" w:date="2017-04-24T17:24:00Z">
          <w:r w:rsidDel="00DE3625">
            <w:delText>Technical Manager</w:delText>
          </w:r>
        </w:del>
      </w:ins>
    </w:p>
    <w:p w14:paraId="6BB53ABE" w14:textId="343E871F" w:rsidR="00FB4C64" w:rsidRDefault="00FB4C64">
      <w:pPr>
        <w:pStyle w:val="Heading2"/>
        <w:rPr>
          <w:ins w:id="145" w:author="Graham Kitteridge" w:date="2017-04-22T20:13:00Z"/>
        </w:rPr>
        <w:pPrChange w:id="146" w:author="Graham Kitteridge" w:date="2017-04-22T20:19:00Z">
          <w:pPr/>
        </w:pPrChange>
      </w:pPr>
      <w:ins w:id="147" w:author="Graham Kitteridge" w:date="2017-04-22T20:13:00Z">
        <w:r>
          <w:t>Project Aspects</w:t>
        </w:r>
      </w:ins>
    </w:p>
    <w:p w14:paraId="6D896B28" w14:textId="1D571915" w:rsidR="00FB4C64" w:rsidRPr="00FB4C64" w:rsidRDefault="00FB4C64">
      <w:pPr>
        <w:pStyle w:val="Heading3"/>
        <w:rPr>
          <w:ins w:id="148" w:author="Graham Kitteridge" w:date="2017-04-22T20:13:00Z"/>
          <w:rPrChange w:id="149" w:author="Graham Kitteridge" w:date="2017-04-22T20:13:00Z">
            <w:rPr>
              <w:ins w:id="150" w:author="Graham Kitteridge" w:date="2017-04-22T20:13:00Z"/>
            </w:rPr>
          </w:rPrChange>
        </w:rPr>
        <w:pPrChange w:id="151" w:author="Graham Kitteridge" w:date="2017-04-22T20:13:00Z">
          <w:pPr/>
        </w:pPrChange>
      </w:pPr>
      <w:ins w:id="152" w:author="Graham Kitteridge" w:date="2017-04-22T20:13:00Z">
        <w:r>
          <w:t>Gameplay &amp; Rules</w:t>
        </w:r>
      </w:ins>
    </w:p>
    <w:p w14:paraId="549C88D9" w14:textId="0BC2C638" w:rsidR="00FB4C64" w:rsidRDefault="00FB4C64">
      <w:pPr>
        <w:pStyle w:val="NoSpacing"/>
        <w:numPr>
          <w:ilvl w:val="0"/>
          <w:numId w:val="5"/>
        </w:numPr>
        <w:rPr>
          <w:ins w:id="153" w:author="Graham Kitteridge" w:date="2017-04-22T20:14:00Z"/>
        </w:rPr>
        <w:pPrChange w:id="154" w:author="Graham Kitteridge" w:date="2017-04-22T20:13:00Z">
          <w:pPr/>
        </w:pPrChange>
      </w:pPr>
      <w:ins w:id="155" w:author="Graham Kitteridge" w:date="2017-04-22T20:13:00Z">
        <w:r>
          <w:t>Defining the rules</w:t>
        </w:r>
      </w:ins>
    </w:p>
    <w:p w14:paraId="4D99949D" w14:textId="40671806" w:rsidR="00FB4C64" w:rsidRDefault="00FB4C64">
      <w:pPr>
        <w:pStyle w:val="NoSpacing"/>
        <w:numPr>
          <w:ilvl w:val="0"/>
          <w:numId w:val="5"/>
        </w:numPr>
        <w:rPr>
          <w:ins w:id="156" w:author="Graham Kitteridge" w:date="2017-04-22T20:14:00Z"/>
        </w:rPr>
        <w:pPrChange w:id="157" w:author="Graham Kitteridge" w:date="2017-04-22T20:13:00Z">
          <w:pPr/>
        </w:pPrChange>
      </w:pPr>
      <w:ins w:id="158" w:author="Graham Kitteridge" w:date="2017-04-22T20:14:00Z">
        <w:r>
          <w:t>Building interactive gameplay mechanics</w:t>
        </w:r>
      </w:ins>
    </w:p>
    <w:p w14:paraId="4E117133" w14:textId="1B2B76A3" w:rsidR="00FB4C64" w:rsidRDefault="00FB4C64">
      <w:pPr>
        <w:pStyle w:val="NoSpacing"/>
        <w:numPr>
          <w:ilvl w:val="0"/>
          <w:numId w:val="5"/>
        </w:numPr>
        <w:rPr>
          <w:ins w:id="159" w:author="Graham Kitteridge" w:date="2017-04-22T20:17:00Z"/>
        </w:rPr>
        <w:pPrChange w:id="160" w:author="Graham Kitteridge" w:date="2017-04-22T20:13:00Z">
          <w:pPr/>
        </w:pPrChange>
      </w:pPr>
      <w:ins w:id="161" w:author="Graham Kitteridge" w:date="2017-04-22T20:14:00Z">
        <w:r>
          <w:t xml:space="preserve">Player count </w:t>
        </w:r>
      </w:ins>
    </w:p>
    <w:p w14:paraId="6D72FF36" w14:textId="3DA4042E" w:rsidR="00FB4C64" w:rsidRDefault="00FB4C64">
      <w:pPr>
        <w:pStyle w:val="NoSpacing"/>
        <w:numPr>
          <w:ilvl w:val="0"/>
          <w:numId w:val="5"/>
        </w:numPr>
        <w:rPr>
          <w:ins w:id="162" w:author="Graham Kitteridge" w:date="2017-04-22T20:18:00Z"/>
        </w:rPr>
        <w:pPrChange w:id="163" w:author="Graham Kitteridge" w:date="2017-04-22T20:13:00Z">
          <w:pPr/>
        </w:pPrChange>
      </w:pPr>
      <w:ins w:id="164" w:author="Graham Kitteridge" w:date="2017-04-22T20:18:00Z">
        <w:r>
          <w:t>Wearable</w:t>
        </w:r>
      </w:ins>
    </w:p>
    <w:p w14:paraId="584136B5" w14:textId="6926947E" w:rsidR="00FB4C64" w:rsidRDefault="00FB4C64">
      <w:pPr>
        <w:pStyle w:val="NoSpacing"/>
        <w:rPr>
          <w:ins w:id="165" w:author="Graham Kitteridge" w:date="2017-04-22T20:18:00Z"/>
        </w:rPr>
        <w:pPrChange w:id="166" w:author="Graham Kitteridge" w:date="2017-04-22T20:18:00Z">
          <w:pPr/>
        </w:pPrChange>
      </w:pPr>
    </w:p>
    <w:p w14:paraId="081B9E7D" w14:textId="7B08E453" w:rsidR="00FB4C64" w:rsidRDefault="00FB4C64">
      <w:pPr>
        <w:pStyle w:val="Heading2"/>
        <w:rPr>
          <w:ins w:id="167" w:author="Graham Kitteridge" w:date="2017-04-22T20:18:00Z"/>
        </w:rPr>
        <w:pPrChange w:id="168" w:author="Graham Kitteridge" w:date="2017-04-22T20:18:00Z">
          <w:pPr/>
        </w:pPrChange>
      </w:pPr>
      <w:ins w:id="169" w:author="Graham Kitteridge" w:date="2017-04-22T20:18:00Z">
        <w:r>
          <w:t>Design</w:t>
        </w:r>
      </w:ins>
    </w:p>
    <w:p w14:paraId="1F2C31C6" w14:textId="4DB6D7AD" w:rsidR="00FB4C64" w:rsidRDefault="00FB4C64">
      <w:pPr>
        <w:pStyle w:val="ListParagraph"/>
        <w:numPr>
          <w:ilvl w:val="0"/>
          <w:numId w:val="8"/>
        </w:numPr>
        <w:rPr>
          <w:ins w:id="170" w:author="Graham Kitteridge" w:date="2017-04-22T20:18:00Z"/>
        </w:rPr>
        <w:pPrChange w:id="171" w:author="Graham Kitteridge" w:date="2017-04-22T20:18:00Z">
          <w:pPr/>
        </w:pPrChange>
      </w:pPr>
      <w:ins w:id="172" w:author="Graham Kitteridge" w:date="2017-04-22T20:18:00Z">
        <w:r>
          <w:t>Website</w:t>
        </w:r>
      </w:ins>
    </w:p>
    <w:p w14:paraId="288FCA47" w14:textId="7E0BB6CC" w:rsidR="00FB4C64" w:rsidRDefault="00FB4C64">
      <w:pPr>
        <w:pStyle w:val="ListParagraph"/>
        <w:numPr>
          <w:ilvl w:val="0"/>
          <w:numId w:val="8"/>
        </w:numPr>
        <w:rPr>
          <w:ins w:id="173" w:author="Graham Kitteridge" w:date="2017-04-22T20:13:00Z"/>
        </w:rPr>
        <w:pPrChange w:id="174" w:author="Graham Kitteridge" w:date="2017-04-22T20:20:00Z">
          <w:pPr/>
        </w:pPrChange>
      </w:pPr>
      <w:ins w:id="175" w:author="Graham Kitteridge" w:date="2017-04-22T20:19:00Z">
        <w:r>
          <w:t>Devices/Wearable</w:t>
        </w:r>
      </w:ins>
    </w:p>
    <w:p w14:paraId="640D1133" w14:textId="08710112" w:rsidR="00FB4C64" w:rsidRDefault="00FB4C64">
      <w:pPr>
        <w:pStyle w:val="Heading3"/>
        <w:rPr>
          <w:ins w:id="176" w:author="Graham Kitteridge" w:date="2017-04-22T20:13:00Z"/>
        </w:rPr>
        <w:pPrChange w:id="177" w:author="Graham Kitteridge" w:date="2017-04-22T20:13:00Z">
          <w:pPr/>
        </w:pPrChange>
      </w:pPr>
      <w:ins w:id="178" w:author="Graham Kitteridge" w:date="2017-04-22T20:13:00Z">
        <w:r>
          <w:t>Sales &amp; Marketing</w:t>
        </w:r>
      </w:ins>
    </w:p>
    <w:p w14:paraId="7242C8EE" w14:textId="2A3CCDF4" w:rsidR="00FB4C64" w:rsidRDefault="00FB4C64">
      <w:pPr>
        <w:pStyle w:val="ListParagraph"/>
        <w:numPr>
          <w:ilvl w:val="0"/>
          <w:numId w:val="6"/>
        </w:numPr>
        <w:rPr>
          <w:ins w:id="179" w:author="Graham Kitteridge" w:date="2017-04-22T20:14:00Z"/>
        </w:rPr>
        <w:pPrChange w:id="180" w:author="Graham Kitteridge" w:date="2017-04-22T20:14:00Z">
          <w:pPr/>
        </w:pPrChange>
      </w:pPr>
      <w:ins w:id="181" w:author="Graham Kitteridge" w:date="2017-04-22T20:14:00Z">
        <w:r>
          <w:t>What are people interested in paying to play this?</w:t>
        </w:r>
      </w:ins>
    </w:p>
    <w:p w14:paraId="79B5D637" w14:textId="6920464F" w:rsidR="00FB4C64" w:rsidRDefault="00FB4C64">
      <w:pPr>
        <w:pStyle w:val="ListParagraph"/>
        <w:numPr>
          <w:ilvl w:val="0"/>
          <w:numId w:val="6"/>
        </w:numPr>
        <w:rPr>
          <w:ins w:id="182" w:author="Graham Kitteridge" w:date="2017-04-22T20:14:00Z"/>
        </w:rPr>
        <w:pPrChange w:id="183" w:author="Graham Kitteridge" w:date="2017-04-22T20:14:00Z">
          <w:pPr/>
        </w:pPrChange>
      </w:pPr>
      <w:ins w:id="184" w:author="Graham Kitteridge" w:date="2017-04-22T20:14:00Z">
        <w:r>
          <w:t>Deposit/Purchase</w:t>
        </w:r>
      </w:ins>
    </w:p>
    <w:p w14:paraId="16363698" w14:textId="3AE75040" w:rsidR="00FB4C64" w:rsidRDefault="00FB4C64">
      <w:pPr>
        <w:pStyle w:val="ListParagraph"/>
        <w:numPr>
          <w:ilvl w:val="0"/>
          <w:numId w:val="6"/>
        </w:numPr>
        <w:rPr>
          <w:ins w:id="185" w:author="Graham Kitteridge" w:date="2017-04-22T20:15:00Z"/>
        </w:rPr>
        <w:pPrChange w:id="186" w:author="Graham Kitteridge" w:date="2017-04-22T20:14:00Z">
          <w:pPr/>
        </w:pPrChange>
      </w:pPr>
      <w:ins w:id="187" w:author="Graham Kitteridge" w:date="2017-04-22T20:15:00Z">
        <w:r>
          <w:t>Marketing to EMF camp before the day</w:t>
        </w:r>
      </w:ins>
    </w:p>
    <w:p w14:paraId="56FE8416" w14:textId="4F7B058D" w:rsidR="00FB4C64" w:rsidRDefault="00FB4C64">
      <w:pPr>
        <w:pStyle w:val="ListParagraph"/>
        <w:numPr>
          <w:ilvl w:val="0"/>
          <w:numId w:val="6"/>
        </w:numPr>
        <w:rPr>
          <w:ins w:id="188" w:author="Graham Kitteridge" w:date="2017-04-22T20:15:00Z"/>
        </w:rPr>
        <w:pPrChange w:id="189" w:author="Graham Kitteridge" w:date="2017-04-22T20:14:00Z">
          <w:pPr/>
        </w:pPrChange>
      </w:pPr>
      <w:ins w:id="190" w:author="Graham Kitteridge" w:date="2017-04-22T20:15:00Z">
        <w:r>
          <w:t>Selling to people before the day/signing people up to play</w:t>
        </w:r>
      </w:ins>
    </w:p>
    <w:p w14:paraId="5EA9BA1E" w14:textId="77777777" w:rsidR="00FB4C64" w:rsidRDefault="00FB4C64">
      <w:pPr>
        <w:pStyle w:val="ListParagraph"/>
        <w:numPr>
          <w:ilvl w:val="0"/>
          <w:numId w:val="6"/>
        </w:numPr>
        <w:rPr>
          <w:ins w:id="191" w:author="Graham Kitteridge" w:date="2017-04-22T20:15:00Z"/>
        </w:rPr>
        <w:pPrChange w:id="192" w:author="Graham Kitteridge" w:date="2017-04-22T20:14:00Z">
          <w:pPr/>
        </w:pPrChange>
      </w:pPr>
      <w:ins w:id="193" w:author="Graham Kitteridge" w:date="2017-04-22T20:15:00Z">
        <w:r>
          <w:t>Website</w:t>
        </w:r>
      </w:ins>
    </w:p>
    <w:p w14:paraId="23E7EEC5" w14:textId="6FD1502A" w:rsidR="00FB4C64" w:rsidRDefault="00FB4C64">
      <w:pPr>
        <w:pStyle w:val="ListParagraph"/>
        <w:numPr>
          <w:ilvl w:val="0"/>
          <w:numId w:val="6"/>
        </w:numPr>
        <w:rPr>
          <w:ins w:id="194" w:author="Graham Kitteridge" w:date="2017-04-22T20:13:00Z"/>
        </w:rPr>
        <w:pPrChange w:id="195" w:author="Graham Kitteridge" w:date="2017-04-22T20:15:00Z">
          <w:pPr/>
        </w:pPrChange>
      </w:pPr>
      <w:ins w:id="196" w:author="Graham Kitteridge" w:date="2017-04-22T20:15:00Z">
        <w:r>
          <w:t>Twitter/Social Media</w:t>
        </w:r>
      </w:ins>
    </w:p>
    <w:p w14:paraId="77B6BCB1" w14:textId="3E8EB6F2" w:rsidR="00FB4C64" w:rsidRDefault="00FB4C64">
      <w:pPr>
        <w:pStyle w:val="Heading3"/>
        <w:rPr>
          <w:ins w:id="197" w:author="Graham Kitteridge" w:date="2017-04-22T20:15:00Z"/>
        </w:rPr>
        <w:pPrChange w:id="198" w:author="Graham Kitteridge" w:date="2017-04-22T20:13:00Z">
          <w:pPr/>
        </w:pPrChange>
      </w:pPr>
      <w:ins w:id="199" w:author="Graham Kitteridge" w:date="2017-04-22T20:13:00Z">
        <w:r>
          <w:t xml:space="preserve">Technical </w:t>
        </w:r>
      </w:ins>
    </w:p>
    <w:p w14:paraId="2C5AAD35" w14:textId="26450FD9" w:rsidR="00FB4C64" w:rsidRDefault="00FB4C64">
      <w:pPr>
        <w:pStyle w:val="ListParagraph"/>
        <w:numPr>
          <w:ilvl w:val="0"/>
          <w:numId w:val="7"/>
        </w:numPr>
        <w:rPr>
          <w:ins w:id="200" w:author="Graham Kitteridge" w:date="2017-04-22T20:16:00Z"/>
        </w:rPr>
        <w:pPrChange w:id="201" w:author="Graham Kitteridge" w:date="2017-04-22T20:15:00Z">
          <w:pPr/>
        </w:pPrChange>
      </w:pPr>
      <w:ins w:id="202" w:author="Graham Kitteridge" w:date="2017-04-22T20:15:00Z">
        <w:r>
          <w:t>Design &amp; architecting of devices</w:t>
        </w:r>
      </w:ins>
    </w:p>
    <w:p w14:paraId="427DBD71" w14:textId="436A0288" w:rsidR="00FB4C64" w:rsidRDefault="00FB4C64">
      <w:pPr>
        <w:pStyle w:val="ListParagraph"/>
        <w:numPr>
          <w:ilvl w:val="0"/>
          <w:numId w:val="7"/>
        </w:numPr>
        <w:rPr>
          <w:ins w:id="203" w:author="Graham Kitteridge" w:date="2017-04-22T20:15:00Z"/>
        </w:rPr>
        <w:pPrChange w:id="204" w:author="Graham Kitteridge" w:date="2017-04-22T20:15:00Z">
          <w:pPr/>
        </w:pPrChange>
      </w:pPr>
      <w:ins w:id="205" w:author="Graham Kitteridge" w:date="2017-04-22T20:16:00Z">
        <w:r>
          <w:t>Cost analysis/Technical Compromises</w:t>
        </w:r>
      </w:ins>
    </w:p>
    <w:p w14:paraId="38ECD32C" w14:textId="2B0CCB33" w:rsidR="00FB4C64" w:rsidRDefault="00FB4C64">
      <w:pPr>
        <w:pStyle w:val="ListParagraph"/>
        <w:numPr>
          <w:ilvl w:val="0"/>
          <w:numId w:val="7"/>
        </w:numPr>
        <w:rPr>
          <w:ins w:id="206" w:author="Graham Kitteridge" w:date="2017-04-22T20:15:00Z"/>
        </w:rPr>
        <w:pPrChange w:id="207" w:author="Graham Kitteridge" w:date="2017-04-22T20:15:00Z">
          <w:pPr/>
        </w:pPrChange>
      </w:pPr>
      <w:ins w:id="208" w:author="Graham Kitteridge" w:date="2017-04-22T20:15:00Z">
        <w:r>
          <w:lastRenderedPageBreak/>
          <w:t>Construction &amp; testing of devices</w:t>
        </w:r>
      </w:ins>
    </w:p>
    <w:p w14:paraId="24DC37F9" w14:textId="183E74A5" w:rsidR="00FB4C64" w:rsidRDefault="00FB4C64">
      <w:pPr>
        <w:pStyle w:val="ListParagraph"/>
        <w:numPr>
          <w:ilvl w:val="0"/>
          <w:numId w:val="7"/>
        </w:numPr>
        <w:rPr>
          <w:ins w:id="209" w:author="Graham Kitteridge" w:date="2017-04-22T20:16:00Z"/>
        </w:rPr>
        <w:pPrChange w:id="210" w:author="Graham Kitteridge" w:date="2017-04-22T20:15:00Z">
          <w:pPr/>
        </w:pPrChange>
      </w:pPr>
      <w:ins w:id="211" w:author="Graham Kitteridge" w:date="2017-04-22T20:16:00Z">
        <w:r>
          <w:t>Prototypes</w:t>
        </w:r>
      </w:ins>
    </w:p>
    <w:p w14:paraId="2F0D8AAD" w14:textId="76C12DDA" w:rsidR="00FB4C64" w:rsidRDefault="00FB4C64">
      <w:pPr>
        <w:pStyle w:val="ListParagraph"/>
        <w:numPr>
          <w:ilvl w:val="0"/>
          <w:numId w:val="7"/>
        </w:numPr>
        <w:rPr>
          <w:ins w:id="212" w:author="Graham Kitteridge" w:date="2017-04-22T20:16:00Z"/>
        </w:rPr>
        <w:pPrChange w:id="213" w:author="Graham Kitteridge" w:date="2017-04-22T20:15:00Z">
          <w:pPr/>
        </w:pPrChange>
      </w:pPr>
      <w:ins w:id="214" w:author="Graham Kitteridge" w:date="2017-04-22T20:16:00Z">
        <w:r>
          <w:t>Manufacturing</w:t>
        </w:r>
      </w:ins>
    </w:p>
    <w:p w14:paraId="6C08F988" w14:textId="1D668D08" w:rsidR="00FB4C64" w:rsidRDefault="00FB4C64">
      <w:pPr>
        <w:pStyle w:val="ListParagraph"/>
        <w:numPr>
          <w:ilvl w:val="0"/>
          <w:numId w:val="7"/>
        </w:numPr>
        <w:rPr>
          <w:ins w:id="215" w:author="Graham Kitteridge" w:date="2017-04-22T20:17:00Z"/>
        </w:rPr>
        <w:pPrChange w:id="216" w:author="Graham Kitteridge" w:date="2017-04-22T20:15:00Z">
          <w:pPr/>
        </w:pPrChange>
      </w:pPr>
      <w:ins w:id="217" w:author="Graham Kitteridge" w:date="2017-04-22T20:17:00Z">
        <w:r>
          <w:t xml:space="preserve">Sourcing </w:t>
        </w:r>
      </w:ins>
    </w:p>
    <w:p w14:paraId="023D3B7C" w14:textId="150A89AB" w:rsidR="00FB4C64" w:rsidRPr="00FB4C64" w:rsidRDefault="00FB4C64">
      <w:pPr>
        <w:pStyle w:val="ListParagraph"/>
        <w:numPr>
          <w:ilvl w:val="1"/>
          <w:numId w:val="7"/>
        </w:numPr>
        <w:rPr>
          <w:ins w:id="218" w:author="Graham Kitteridge" w:date="2017-04-22T20:13:00Z"/>
        </w:rPr>
        <w:pPrChange w:id="219" w:author="Graham Kitteridge" w:date="2017-04-22T20:17:00Z">
          <w:pPr/>
        </w:pPrChange>
      </w:pPr>
      <w:ins w:id="220" w:author="Graham Kitteridge" w:date="2017-04-22T20:17:00Z">
        <w:r>
          <w:t>Wrist bands/boxes/components etc</w:t>
        </w:r>
      </w:ins>
    </w:p>
    <w:p w14:paraId="1A27A0A0" w14:textId="77777777" w:rsidR="00FB4C64" w:rsidRPr="00FB4C64" w:rsidRDefault="00FB4C64"/>
    <w:sectPr w:rsidR="00FB4C64" w:rsidRPr="00FB4C64">
      <w:footerReference w:type="default" r:id="rId18"/>
      <w:pgSz w:w="12240" w:h="15840" w:code="1"/>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thinkengineer.co.uk" w:date="2017-04-10T23:29:00Z" w:initials="a">
    <w:p w14:paraId="4326B077" w14:textId="3E6825E7" w:rsidR="00985579" w:rsidRDefault="00985579">
      <w:pPr>
        <w:pStyle w:val="CommentText"/>
      </w:pPr>
      <w:r>
        <w:rPr>
          <w:rStyle w:val="CommentReference"/>
        </w:rPr>
        <w:annotationRef/>
      </w:r>
      <w:r>
        <w:t xml:space="preserve">I was expecting a few more headers later on in the document, However I have added some stuff based on your comments. </w:t>
      </w:r>
    </w:p>
    <w:p w14:paraId="3C82E875" w14:textId="2D481694" w:rsidR="00985579" w:rsidRDefault="00985579">
      <w:pPr>
        <w:pStyle w:val="CommentText"/>
      </w:pPr>
    </w:p>
    <w:p w14:paraId="4197059B" w14:textId="3D34F2B4" w:rsidR="00985579" w:rsidRDefault="00985579">
      <w:pPr>
        <w:pStyle w:val="CommentText"/>
      </w:pPr>
      <w:r>
        <w:t>Looks good. Catch up tomorrow</w:t>
      </w:r>
    </w:p>
    <w:p w14:paraId="334FCAB8" w14:textId="77777777" w:rsidR="00985579" w:rsidRDefault="00985579">
      <w:pPr>
        <w:pStyle w:val="CommentText"/>
      </w:pPr>
    </w:p>
  </w:comment>
  <w:comment w:id="4" w:author="Graham Kitteridge" w:date="2017-04-10T19:10:00Z" w:initials="GK">
    <w:p w14:paraId="5A18C1E5" w14:textId="77777777" w:rsidR="002B71E5" w:rsidRDefault="002B71E5">
      <w:pPr>
        <w:pStyle w:val="CommentText"/>
      </w:pPr>
      <w:r>
        <w:rPr>
          <w:rStyle w:val="CommentReference"/>
        </w:rPr>
        <w:annotationRef/>
      </w:r>
      <w:r>
        <w:t>We should list some of the modifiers here</w:t>
      </w:r>
    </w:p>
  </w:comment>
  <w:comment w:id="59" w:author="Graham Kitteridge" w:date="2017-04-10T19:22:00Z" w:initials="GK">
    <w:p w14:paraId="02D35718" w14:textId="77777777" w:rsidR="00F244B3" w:rsidRDefault="00F244B3">
      <w:pPr>
        <w:pStyle w:val="CommentText"/>
      </w:pPr>
      <w:r>
        <w:rPr>
          <w:rStyle w:val="CommentReference"/>
        </w:rPr>
        <w:annotationRef/>
      </w:r>
      <w:r>
        <w:t>Theres two different things here. Either we run it as an “event” like the whole weekend or until everyone is infected or something or we run smaller day to day events where people come pick up a wrist band and play for a few hours etc.</w:t>
      </w:r>
    </w:p>
  </w:comment>
  <w:comment w:id="60" w:author="alex@thinkengineer.co.uk" w:date="2017-04-10T23:12:00Z" w:initials="a">
    <w:p w14:paraId="1916431A" w14:textId="061732AA" w:rsidR="00A87969" w:rsidRDefault="00A87969">
      <w:pPr>
        <w:pStyle w:val="CommentText"/>
      </w:pPr>
      <w:r>
        <w:rPr>
          <w:rStyle w:val="CommentReference"/>
        </w:rPr>
        <w:annotationRef/>
      </w:r>
      <w:r>
        <w:rPr>
          <w:rStyle w:val="CommentReference"/>
        </w:rPr>
        <w:t xml:space="preserve">Both sound good. </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4FCAB8" w15:done="0"/>
  <w15:commentEx w15:paraId="5A18C1E5" w15:done="1"/>
  <w15:commentEx w15:paraId="02D35718" w15:done="0"/>
  <w15:commentEx w15:paraId="1916431A" w15:paraIdParent="02D357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BF3E1" w14:textId="77777777" w:rsidR="006C68C9" w:rsidRDefault="006C68C9">
      <w:pPr>
        <w:spacing w:after="0" w:line="240" w:lineRule="auto"/>
      </w:pPr>
      <w:r>
        <w:separator/>
      </w:r>
    </w:p>
  </w:endnote>
  <w:endnote w:type="continuationSeparator" w:id="0">
    <w:p w14:paraId="41DF10D8" w14:textId="77777777" w:rsidR="006C68C9" w:rsidRDefault="006C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A9626" w14:textId="6573E946" w:rsidR="00AA3C93" w:rsidRDefault="006C68C9">
    <w:pPr>
      <w:pStyle w:val="Footer"/>
    </w:pPr>
    <w:sdt>
      <w:sdtPr>
        <w:alias w:val="Title"/>
        <w:tag w:val=""/>
        <w:id w:val="280004402"/>
        <w:placeholder>
          <w:docPart w:val="EA7076C87DAB4BC3AC4B7F8D98466407"/>
        </w:placeholder>
        <w:dataBinding w:prefixMappings="xmlns:ns0='http://purl.org/dc/elements/1.1/' xmlns:ns1='http://schemas.openxmlformats.org/package/2006/metadata/core-properties' " w:xpath="/ns1:coreProperties[1]/ns0:title[1]" w:storeItemID="{6C3C8BC8-F283-45AE-878A-BAB7291924A1}"/>
        <w:text/>
      </w:sdtPr>
      <w:sdtEndPr/>
      <w:sdtContent>
        <w:r w:rsidR="00A0584F">
          <w:t>Zombie Tag</w:t>
        </w:r>
      </w:sdtContent>
    </w:sdt>
    <w:r w:rsidR="00FC0D89">
      <w:t xml:space="preserve"> - </w:t>
    </w:r>
    <w:sdt>
      <w:sdtPr>
        <w:alias w:val="Date"/>
        <w:tag w:val=""/>
        <w:id w:val="-1976370188"/>
        <w:placeholder>
          <w:docPart w:val="93C4239AAEF64294BAD8DE13DC865E81"/>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C0D89">
          <w:t>[Select Date]</w:t>
        </w:r>
      </w:sdtContent>
    </w:sdt>
    <w:r w:rsidR="00FC0D89">
      <w:ptab w:relativeTo="margin" w:alignment="right" w:leader="none"/>
    </w:r>
    <w:r w:rsidR="00FC0D89">
      <w:fldChar w:fldCharType="begin"/>
    </w:r>
    <w:r w:rsidR="00FC0D89">
      <w:instrText xml:space="preserve"> PAGE   \* MERGEFORMAT </w:instrText>
    </w:r>
    <w:r w:rsidR="00FC0D89">
      <w:fldChar w:fldCharType="separate"/>
    </w:r>
    <w:r w:rsidR="00DC6024">
      <w:rPr>
        <w:noProof/>
      </w:rPr>
      <w:t>8</w:t>
    </w:r>
    <w:r w:rsidR="00FC0D8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BB33B" w14:textId="77777777" w:rsidR="006C68C9" w:rsidRDefault="006C68C9">
      <w:pPr>
        <w:spacing w:after="0" w:line="240" w:lineRule="auto"/>
      </w:pPr>
      <w:r>
        <w:separator/>
      </w:r>
    </w:p>
  </w:footnote>
  <w:footnote w:type="continuationSeparator" w:id="0">
    <w:p w14:paraId="454A709D" w14:textId="77777777" w:rsidR="006C68C9" w:rsidRDefault="006C6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C27A1"/>
    <w:multiLevelType w:val="hybridMultilevel"/>
    <w:tmpl w:val="F5324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64CF"/>
    <w:multiLevelType w:val="hybridMultilevel"/>
    <w:tmpl w:val="5B6E0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F5792"/>
    <w:multiLevelType w:val="hybridMultilevel"/>
    <w:tmpl w:val="84CA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303297"/>
    <w:multiLevelType w:val="hybridMultilevel"/>
    <w:tmpl w:val="05CC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C138B7"/>
    <w:multiLevelType w:val="hybridMultilevel"/>
    <w:tmpl w:val="229AD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thinkengineer.co.uk">
    <w15:presenceInfo w15:providerId="Windows Live" w15:userId="23113f9c0a7b0c6c"/>
  </w15:person>
  <w15:person w15:author="Graham Kitteridge">
    <w15:presenceInfo w15:providerId="None" w15:userId="Graham Kitteridge"/>
  </w15:person>
  <w15:person w15:author="Michael Simpson">
    <w15:presenceInfo w15:providerId="Windows Live" w15:userId="5534e60118900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84F"/>
    <w:rsid w:val="00021B78"/>
    <w:rsid w:val="000A231B"/>
    <w:rsid w:val="002B71E5"/>
    <w:rsid w:val="003156CB"/>
    <w:rsid w:val="005940DB"/>
    <w:rsid w:val="006C68C9"/>
    <w:rsid w:val="00742AB1"/>
    <w:rsid w:val="00762079"/>
    <w:rsid w:val="007C1A27"/>
    <w:rsid w:val="008539D4"/>
    <w:rsid w:val="008C42FF"/>
    <w:rsid w:val="00985579"/>
    <w:rsid w:val="00A0584F"/>
    <w:rsid w:val="00A87969"/>
    <w:rsid w:val="00AA3C93"/>
    <w:rsid w:val="00B047FC"/>
    <w:rsid w:val="00CF4372"/>
    <w:rsid w:val="00D477FB"/>
    <w:rsid w:val="00D92304"/>
    <w:rsid w:val="00DC6024"/>
    <w:rsid w:val="00DE3625"/>
    <w:rsid w:val="00F244B3"/>
    <w:rsid w:val="00F873D4"/>
    <w:rsid w:val="00FB4C64"/>
    <w:rsid w:val="00FC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372AED"/>
  <w15:chartTrackingRefBased/>
  <w15:docId w15:val="{A67031B5-35E3-483A-8B29-9C922093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7C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A27"/>
    <w:rPr>
      <w:rFonts w:ascii="Segoe UI" w:hAnsi="Segoe UI" w:cs="Segoe UI"/>
      <w:sz w:val="18"/>
      <w:szCs w:val="18"/>
    </w:rPr>
  </w:style>
  <w:style w:type="character" w:styleId="CommentReference">
    <w:name w:val="annotation reference"/>
    <w:basedOn w:val="DefaultParagraphFont"/>
    <w:uiPriority w:val="99"/>
    <w:semiHidden/>
    <w:unhideWhenUsed/>
    <w:rsid w:val="002B71E5"/>
    <w:rPr>
      <w:sz w:val="16"/>
      <w:szCs w:val="16"/>
    </w:rPr>
  </w:style>
  <w:style w:type="paragraph" w:styleId="CommentText">
    <w:name w:val="annotation text"/>
    <w:basedOn w:val="Normal"/>
    <w:link w:val="CommentTextChar"/>
    <w:uiPriority w:val="99"/>
    <w:semiHidden/>
    <w:unhideWhenUsed/>
    <w:rsid w:val="002B71E5"/>
    <w:pPr>
      <w:spacing w:line="240" w:lineRule="auto"/>
    </w:pPr>
  </w:style>
  <w:style w:type="character" w:customStyle="1" w:styleId="CommentTextChar">
    <w:name w:val="Comment Text Char"/>
    <w:basedOn w:val="DefaultParagraphFont"/>
    <w:link w:val="CommentText"/>
    <w:uiPriority w:val="99"/>
    <w:semiHidden/>
    <w:rsid w:val="002B71E5"/>
  </w:style>
  <w:style w:type="paragraph" w:styleId="CommentSubject">
    <w:name w:val="annotation subject"/>
    <w:basedOn w:val="CommentText"/>
    <w:next w:val="CommentText"/>
    <w:link w:val="CommentSubjectChar"/>
    <w:uiPriority w:val="99"/>
    <w:semiHidden/>
    <w:unhideWhenUsed/>
    <w:rsid w:val="002B71E5"/>
    <w:rPr>
      <w:b/>
      <w:bCs/>
    </w:rPr>
  </w:style>
  <w:style w:type="character" w:customStyle="1" w:styleId="CommentSubjectChar">
    <w:name w:val="Comment Subject Char"/>
    <w:basedOn w:val="CommentTextChar"/>
    <w:link w:val="CommentSubject"/>
    <w:uiPriority w:val="99"/>
    <w:semiHidden/>
    <w:rsid w:val="002B71E5"/>
    <w:rPr>
      <w:b/>
      <w:bCs/>
    </w:rPr>
  </w:style>
  <w:style w:type="paragraph" w:styleId="ListParagraph">
    <w:name w:val="List Paragraph"/>
    <w:basedOn w:val="Normal"/>
    <w:uiPriority w:val="34"/>
    <w:unhideWhenUsed/>
    <w:qFormat/>
    <w:rsid w:val="00FB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62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stabrook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7076C87DAB4BC3AC4B7F8D98466407"/>
        <w:category>
          <w:name w:val="General"/>
          <w:gallery w:val="placeholder"/>
        </w:category>
        <w:types>
          <w:type w:val="bbPlcHdr"/>
        </w:types>
        <w:behaviors>
          <w:behavior w:val="content"/>
        </w:behaviors>
        <w:guid w:val="{96CA33A5-A36A-49BB-B2DF-FA4B202060ED}"/>
      </w:docPartPr>
      <w:docPartBody>
        <w:p w:rsidR="00B25FEF" w:rsidRDefault="00B25FEF">
          <w:pPr>
            <w:pStyle w:val="EA7076C87DAB4BC3AC4B7F8D98466407"/>
          </w:pPr>
          <w:r>
            <w:t>[Business Plan Title]</w:t>
          </w:r>
        </w:p>
      </w:docPartBody>
    </w:docPart>
    <w:docPart>
      <w:docPartPr>
        <w:name w:val="93C4239AAEF64294BAD8DE13DC865E81"/>
        <w:category>
          <w:name w:val="General"/>
          <w:gallery w:val="placeholder"/>
        </w:category>
        <w:types>
          <w:type w:val="bbPlcHdr"/>
        </w:types>
        <w:behaviors>
          <w:behavior w:val="content"/>
        </w:behaviors>
        <w:guid w:val="{F36D2736-71BA-4254-97F9-EBF1A6E276D3}"/>
      </w:docPartPr>
      <w:docPartBody>
        <w:p w:rsidR="00B25FEF" w:rsidRDefault="00B25FEF">
          <w:pPr>
            <w:pStyle w:val="93C4239AAEF64294BAD8DE13DC865E8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F"/>
    <w:rsid w:val="00AA19E3"/>
    <w:rsid w:val="00B25FEF"/>
    <w:rsid w:val="00BB67E2"/>
    <w:rsid w:val="00F21AFA"/>
    <w:rsid w:val="00FB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AB3EA085A4E94BB5D319CE8B4913D">
    <w:name w:val="1FEAB3EA085A4E94BB5D319CE8B4913D"/>
  </w:style>
  <w:style w:type="paragraph" w:customStyle="1" w:styleId="15347337E53E4E1A9BAAE8B77AD8646A">
    <w:name w:val="15347337E53E4E1A9BAAE8B77AD8646A"/>
  </w:style>
  <w:style w:type="paragraph" w:customStyle="1" w:styleId="46DA4F5C1B6D43A096AAA2EF8E7EA297">
    <w:name w:val="46DA4F5C1B6D43A096AAA2EF8E7EA297"/>
  </w:style>
  <w:style w:type="paragraph" w:customStyle="1" w:styleId="23DDC1E042D040B3845A50BD1E676AC6">
    <w:name w:val="23DDC1E042D040B3845A50BD1E676AC6"/>
  </w:style>
  <w:style w:type="paragraph" w:customStyle="1" w:styleId="F4E0C9D48E75435385767F2F8321CB1F">
    <w:name w:val="F4E0C9D48E75435385767F2F8321CB1F"/>
  </w:style>
  <w:style w:type="paragraph" w:customStyle="1" w:styleId="5DC34C4BA84F425AB53DB6BAA3E4ED40">
    <w:name w:val="5DC34C4BA84F425AB53DB6BAA3E4ED40"/>
  </w:style>
  <w:style w:type="paragraph" w:customStyle="1" w:styleId="0F4251308DBC4643AD12AF9FF7E1B185">
    <w:name w:val="0F4251308DBC4643AD12AF9FF7E1B185"/>
  </w:style>
  <w:style w:type="paragraph" w:customStyle="1" w:styleId="657BCD856BB0440A8CD52E8D2D142BD6">
    <w:name w:val="657BCD856BB0440A8CD52E8D2D142BD6"/>
  </w:style>
  <w:style w:type="paragraph" w:customStyle="1" w:styleId="EA7076C87DAB4BC3AC4B7F8D98466407">
    <w:name w:val="EA7076C87DAB4BC3AC4B7F8D98466407"/>
  </w:style>
  <w:style w:type="paragraph" w:customStyle="1" w:styleId="93C4239AAEF64294BAD8DE13DC865E81">
    <w:name w:val="93C4239AAEF64294BAD8DE13DC865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7AF9787-1BC9-466A-A01B-452707CC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88</TotalTime>
  <Pages>9</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Zombie Tag</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Tag</dc:title>
  <dc:subject>EMF 2018 Initial Scoping Document.</dc:subject>
  <dc:creator>Eastabrooka</dc:creator>
  <cp:keywords/>
  <dc:description/>
  <cp:lastModifiedBy>Michael Simpson</cp:lastModifiedBy>
  <cp:revision>4</cp:revision>
  <dcterms:created xsi:type="dcterms:W3CDTF">2017-04-22T19:21:00Z</dcterms:created>
  <dcterms:modified xsi:type="dcterms:W3CDTF">2017-04-24T16:24:00Z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